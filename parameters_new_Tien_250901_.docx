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ACA1C" w14:textId="0931F274" w:rsidR="001F5015" w:rsidRPr="005A47BB" w:rsidRDefault="00EA29B1" w:rsidP="007706F4">
      <w:pPr>
        <w:jc w:val="center"/>
        <w:rPr>
          <w:b/>
          <w:bCs/>
          <w:sz w:val="20"/>
          <w:szCs w:val="20"/>
          <w:lang w:val="en-US"/>
        </w:rPr>
      </w:pPr>
      <w:r w:rsidRPr="005A47BB">
        <w:rPr>
          <w:b/>
          <w:bCs/>
          <w:sz w:val="20"/>
          <w:szCs w:val="20"/>
          <w:lang w:val="en-US"/>
        </w:rPr>
        <w:t>PBPK</w:t>
      </w:r>
      <w:r w:rsidR="007706F4" w:rsidRPr="005A47BB">
        <w:rPr>
          <w:b/>
          <w:bCs/>
          <w:sz w:val="20"/>
          <w:szCs w:val="20"/>
          <w:lang w:val="en-US"/>
        </w:rPr>
        <w:t xml:space="preserve"> model for acrylamide and glycinamide</w:t>
      </w:r>
    </w:p>
    <w:p w14:paraId="101A18B5" w14:textId="3C7D4C01" w:rsidR="00EA29B1" w:rsidRPr="005A47BB" w:rsidRDefault="00EA29B1" w:rsidP="007706F4">
      <w:pPr>
        <w:jc w:val="center"/>
        <w:rPr>
          <w:b/>
          <w:bCs/>
          <w:sz w:val="20"/>
          <w:szCs w:val="20"/>
          <w:lang w:val="en-US"/>
        </w:rPr>
      </w:pPr>
      <w:r w:rsidRPr="005A47BB">
        <w:rPr>
          <w:b/>
          <w:bCs/>
          <w:sz w:val="20"/>
          <w:szCs w:val="20"/>
          <w:lang w:val="en-US"/>
        </w:rPr>
        <w:t>1</w:t>
      </w:r>
      <w:r w:rsidR="009E5FD3" w:rsidRPr="005A47BB">
        <w:rPr>
          <w:b/>
          <w:bCs/>
          <w:sz w:val="20"/>
          <w:szCs w:val="20"/>
          <w:lang w:val="en-US"/>
        </w:rPr>
        <w:t>6</w:t>
      </w:r>
      <w:r w:rsidRPr="005A47BB">
        <w:rPr>
          <w:b/>
          <w:bCs/>
          <w:sz w:val="20"/>
          <w:szCs w:val="20"/>
          <w:lang w:val="en-US"/>
        </w:rPr>
        <w:t xml:space="preserve"> J</w:t>
      </w:r>
      <w:r w:rsidR="009E5FD3" w:rsidRPr="005A47BB">
        <w:rPr>
          <w:b/>
          <w:bCs/>
          <w:sz w:val="20"/>
          <w:szCs w:val="20"/>
          <w:lang w:val="en-US"/>
        </w:rPr>
        <w:t>une</w:t>
      </w:r>
      <w:r w:rsidRPr="005A47BB">
        <w:rPr>
          <w:b/>
          <w:bCs/>
          <w:sz w:val="20"/>
          <w:szCs w:val="20"/>
          <w:lang w:val="en-US"/>
        </w:rPr>
        <w:t xml:space="preserve"> 2025</w:t>
      </w:r>
    </w:p>
    <w:p w14:paraId="4D648DBE" w14:textId="5EC799E3" w:rsidR="00726A91" w:rsidRPr="005A47BB" w:rsidRDefault="00726A91" w:rsidP="00726A91">
      <w:pPr>
        <w:rPr>
          <w:b/>
          <w:bCs/>
          <w:sz w:val="20"/>
          <w:szCs w:val="20"/>
          <w:lang w:val="en-US"/>
        </w:rPr>
      </w:pPr>
      <w:r w:rsidRPr="005A47BB">
        <w:rPr>
          <w:b/>
          <w:bCs/>
          <w:sz w:val="20"/>
          <w:szCs w:val="20"/>
          <w:lang w:val="en-US"/>
        </w:rPr>
        <w:t xml:space="preserve">Abbreviations </w:t>
      </w:r>
    </w:p>
    <w:p w14:paraId="7183EC94" w14:textId="77777777" w:rsidR="00D34570" w:rsidRPr="005A47BB" w:rsidRDefault="00D34570" w:rsidP="00726A9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  <w:sectPr w:rsidR="00D34570" w:rsidRPr="005A47BB" w:rsidSect="0064590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4D6A559" w14:textId="2CFEAB33" w:rsidR="00726A91" w:rsidRPr="005A47BB" w:rsidRDefault="00726A91" w:rsidP="00726A9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 xml:space="preserve">AA </w:t>
      </w:r>
      <w:r w:rsidR="00D34570" w:rsidRPr="005A47BB">
        <w:rPr>
          <w:sz w:val="20"/>
          <w:szCs w:val="20"/>
          <w:lang w:val="en-US"/>
        </w:rPr>
        <w:t>–</w:t>
      </w:r>
      <w:r w:rsidRPr="005A47BB">
        <w:rPr>
          <w:sz w:val="20"/>
          <w:szCs w:val="20"/>
          <w:lang w:val="en-US"/>
        </w:rPr>
        <w:t xml:space="preserve"> acrylamide</w:t>
      </w:r>
    </w:p>
    <w:p w14:paraId="36AF264E" w14:textId="401E9D43" w:rsidR="00D34570" w:rsidRPr="005A47BB" w:rsidRDefault="00D34570" w:rsidP="00726A9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GA - glycidamide</w:t>
      </w:r>
    </w:p>
    <w:p w14:paraId="409BD53D" w14:textId="0C7CA51B" w:rsidR="00726A91" w:rsidRPr="005A47BB" w:rsidRDefault="00726A91" w:rsidP="00726A9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c – concentration</w:t>
      </w:r>
    </w:p>
    <w:p w14:paraId="7E9DD595" w14:textId="5C498B94" w:rsidR="00726A91" w:rsidRPr="005A47BB" w:rsidRDefault="00726A91" w:rsidP="00726A9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m – amount</w:t>
      </w:r>
    </w:p>
    <w:p w14:paraId="7505F948" w14:textId="77777777" w:rsidR="00726A91" w:rsidRPr="005A47BB" w:rsidRDefault="00726A91" w:rsidP="00726A9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d - derivative (marks ODEs)</w:t>
      </w:r>
    </w:p>
    <w:p w14:paraId="6F0F293E" w14:textId="77777777" w:rsidR="00726A91" w:rsidRPr="005A47BB" w:rsidRDefault="00726A91" w:rsidP="00726A9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k - reaction rate constant</w:t>
      </w:r>
    </w:p>
    <w:p w14:paraId="39740EB8" w14:textId="77777777" w:rsidR="00726A91" w:rsidRPr="005A47BB" w:rsidRDefault="00726A91" w:rsidP="00726A91">
      <w:pPr>
        <w:pStyle w:val="ListParagraph"/>
        <w:numPr>
          <w:ilvl w:val="1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 xml:space="preserve">e.g. k_on_B - reaction rate constant for binding to brain tissue </w:t>
      </w:r>
    </w:p>
    <w:p w14:paraId="081BE0A4" w14:textId="77777777" w:rsidR="00726A91" w:rsidRPr="005A47BB" w:rsidRDefault="00726A91" w:rsidP="00726A9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p - partition coefficient</w:t>
      </w:r>
    </w:p>
    <w:p w14:paraId="7D7D19B6" w14:textId="77777777" w:rsidR="00726A91" w:rsidRPr="005A47BB" w:rsidRDefault="00726A91" w:rsidP="00726A9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V - compartment volume</w:t>
      </w:r>
    </w:p>
    <w:p w14:paraId="30857813" w14:textId="77777777" w:rsidR="00726A91" w:rsidRPr="005A47BB" w:rsidRDefault="00726A91" w:rsidP="00726A9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F - fraction of body weight/volume</w:t>
      </w:r>
    </w:p>
    <w:p w14:paraId="069BD32E" w14:textId="77777777" w:rsidR="00726A91" w:rsidRPr="005A47BB" w:rsidRDefault="00726A91" w:rsidP="00726A9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BW - body weight</w:t>
      </w:r>
    </w:p>
    <w:p w14:paraId="6D66B5EB" w14:textId="77777777" w:rsidR="00726A91" w:rsidRPr="005A47BB" w:rsidRDefault="00726A91" w:rsidP="00726A9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AB - arterial blood</w:t>
      </w:r>
    </w:p>
    <w:p w14:paraId="53954AC3" w14:textId="77777777" w:rsidR="00726A91" w:rsidRPr="005A47BB" w:rsidRDefault="00726A91" w:rsidP="00726A9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VB - venous blood</w:t>
      </w:r>
    </w:p>
    <w:p w14:paraId="0322469C" w14:textId="4DD13398" w:rsidR="00726A91" w:rsidRPr="005A47BB" w:rsidRDefault="00726A91" w:rsidP="00726A9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Lu – lung</w:t>
      </w:r>
    </w:p>
    <w:p w14:paraId="04D43684" w14:textId="05DCA2D7" w:rsidR="004A72BB" w:rsidRPr="005A47BB" w:rsidRDefault="00726A91" w:rsidP="004A72BB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 xml:space="preserve">B </w:t>
      </w:r>
      <w:r w:rsidR="004A72BB" w:rsidRPr="005A47BB">
        <w:rPr>
          <w:sz w:val="20"/>
          <w:szCs w:val="20"/>
          <w:lang w:val="en-US"/>
        </w:rPr>
        <w:t>–</w:t>
      </w:r>
      <w:r w:rsidRPr="005A47BB">
        <w:rPr>
          <w:sz w:val="20"/>
          <w:szCs w:val="20"/>
          <w:lang w:val="en-US"/>
        </w:rPr>
        <w:t xml:space="preserve"> blood</w:t>
      </w:r>
    </w:p>
    <w:p w14:paraId="3F9B844C" w14:textId="179B474B" w:rsidR="00726A91" w:rsidRPr="005A47BB" w:rsidRDefault="00726A91" w:rsidP="004A72BB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T - tissue</w:t>
      </w:r>
    </w:p>
    <w:p w14:paraId="7161B071" w14:textId="77777777" w:rsidR="004A72BB" w:rsidRPr="005A47BB" w:rsidRDefault="00726A91" w:rsidP="004A72BB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Ki – kidney</w:t>
      </w:r>
    </w:p>
    <w:p w14:paraId="03DD4565" w14:textId="2516A917" w:rsidR="00726A91" w:rsidRPr="005A47BB" w:rsidRDefault="00726A91" w:rsidP="004A72BB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Li - liver</w:t>
      </w:r>
    </w:p>
    <w:p w14:paraId="6D17D06A" w14:textId="77777777" w:rsidR="00D34570" w:rsidRPr="005A47BB" w:rsidRDefault="00D34570" w:rsidP="00726A91">
      <w:pPr>
        <w:rPr>
          <w:b/>
          <w:bCs/>
          <w:sz w:val="20"/>
          <w:szCs w:val="20"/>
          <w:lang w:val="en-US"/>
        </w:rPr>
        <w:sectPr w:rsidR="00D34570" w:rsidRPr="005A47BB" w:rsidSect="00D3457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72020BC" w14:textId="45D1E3CA" w:rsidR="004764BB" w:rsidRPr="005A47BB" w:rsidRDefault="0071215F">
      <w:pPr>
        <w:rPr>
          <w:b/>
          <w:bCs/>
          <w:sz w:val="20"/>
          <w:szCs w:val="20"/>
        </w:rPr>
      </w:pPr>
      <w:r w:rsidRPr="005A47BB">
        <w:rPr>
          <w:b/>
          <w:bCs/>
          <w:sz w:val="20"/>
          <w:szCs w:val="20"/>
        </w:rPr>
        <w:t xml:space="preserve">List </w:t>
      </w:r>
      <w:r w:rsidRPr="005A47BB">
        <w:rPr>
          <w:b/>
          <w:bCs/>
          <w:sz w:val="20"/>
          <w:szCs w:val="20"/>
          <w:lang w:val="en-US"/>
        </w:rPr>
        <w:t>of</w:t>
      </w:r>
      <w:r w:rsidRPr="005A47BB">
        <w:rPr>
          <w:b/>
          <w:bCs/>
          <w:sz w:val="20"/>
          <w:szCs w:val="20"/>
        </w:rPr>
        <w:t xml:space="preserve"> Parameters</w:t>
      </w:r>
    </w:p>
    <w:p w14:paraId="5DF3CFCE" w14:textId="77777777" w:rsidR="004764BB" w:rsidRPr="005A47BB" w:rsidRDefault="006A61FC" w:rsidP="004764BB">
      <w:pPr>
        <w:pStyle w:val="ListParagraph"/>
        <w:numPr>
          <w:ilvl w:val="0"/>
          <w:numId w:val="6"/>
        </w:numPr>
        <w:rPr>
          <w:b/>
          <w:bCs/>
          <w:color w:val="70AD47" w:themeColor="accent6"/>
          <w:sz w:val="20"/>
          <w:szCs w:val="20"/>
        </w:rPr>
      </w:pPr>
      <w:r w:rsidRPr="005A47BB">
        <w:rPr>
          <w:color w:val="70AD47" w:themeColor="accent6"/>
          <w:sz w:val="20"/>
          <w:szCs w:val="20"/>
          <w:lang w:val="en-US"/>
        </w:rPr>
        <w:t xml:space="preserve">Green values are checked </w:t>
      </w:r>
    </w:p>
    <w:p w14:paraId="77B7B3F4" w14:textId="528976A8" w:rsidR="006A61FC" w:rsidRPr="005A47BB" w:rsidRDefault="006A61FC" w:rsidP="004764BB">
      <w:pPr>
        <w:pStyle w:val="ListParagraph"/>
        <w:numPr>
          <w:ilvl w:val="0"/>
          <w:numId w:val="6"/>
        </w:numPr>
        <w:rPr>
          <w:b/>
          <w:bCs/>
          <w:color w:val="ED7D31" w:themeColor="accent2"/>
          <w:sz w:val="20"/>
          <w:szCs w:val="20"/>
        </w:rPr>
      </w:pPr>
      <w:r w:rsidRPr="005A47BB">
        <w:rPr>
          <w:color w:val="ED7D31" w:themeColor="accent2"/>
          <w:sz w:val="20"/>
          <w:szCs w:val="20"/>
          <w:lang w:val="en-US"/>
        </w:rPr>
        <w:t>Orange values need checking</w:t>
      </w:r>
    </w:p>
    <w:p w14:paraId="08115E45" w14:textId="49D9229A" w:rsidR="001B0356" w:rsidRPr="005A47BB" w:rsidRDefault="004764BB" w:rsidP="001B0356">
      <w:pPr>
        <w:pStyle w:val="ListParagraph"/>
        <w:numPr>
          <w:ilvl w:val="0"/>
          <w:numId w:val="6"/>
        </w:numPr>
        <w:rPr>
          <w:b/>
          <w:bCs/>
          <w:color w:val="FFC000" w:themeColor="accent4"/>
          <w:sz w:val="20"/>
          <w:szCs w:val="20"/>
          <w:lang w:val="en-US"/>
        </w:rPr>
      </w:pPr>
      <w:r w:rsidRPr="005A47BB">
        <w:rPr>
          <w:color w:val="FFC000" w:themeColor="accent4"/>
          <w:sz w:val="20"/>
          <w:szCs w:val="20"/>
          <w:lang w:val="en-US"/>
        </w:rPr>
        <w:t xml:space="preserve">Yellow will be estimated later as in the other works </w:t>
      </w:r>
    </w:p>
    <w:p w14:paraId="49AEC0DA" w14:textId="77777777" w:rsidR="002546A2" w:rsidRPr="005A47BB" w:rsidRDefault="002546A2" w:rsidP="002546A2">
      <w:p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Units:</w:t>
      </w:r>
    </w:p>
    <w:p w14:paraId="502958F7" w14:textId="77777777" w:rsidR="002546A2" w:rsidRPr="005A47BB" w:rsidRDefault="002546A2" w:rsidP="002546A2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>AA and GA in mg</w:t>
      </w:r>
    </w:p>
    <w:p w14:paraId="5D46D98A" w14:textId="77777777" w:rsidR="002546A2" w:rsidRPr="005A47BB" w:rsidRDefault="002546A2" w:rsidP="002546A2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 xml:space="preserve">GST in mmol </w:t>
      </w:r>
    </w:p>
    <w:p w14:paraId="02146CDC" w14:textId="77777777" w:rsidR="002546A2" w:rsidRPr="005A47BB" w:rsidRDefault="002546A2" w:rsidP="002546A2">
      <w:pPr>
        <w:rPr>
          <w:sz w:val="20"/>
          <w:szCs w:val="20"/>
          <w:lang w:val="en-US"/>
        </w:rPr>
      </w:pPr>
      <w:r w:rsidRPr="005A47BB">
        <w:rPr>
          <w:sz w:val="20"/>
          <w:szCs w:val="20"/>
          <w:lang w:val="en-US"/>
        </w:rPr>
        <w:t xml:space="preserve">References: </w:t>
      </w:r>
    </w:p>
    <w:p w14:paraId="64A0F2B6" w14:textId="77777777" w:rsidR="002546A2" w:rsidRPr="005A47BB" w:rsidRDefault="002546A2" w:rsidP="002546A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5A47BB">
        <w:rPr>
          <w:color w:val="000000" w:themeColor="text1"/>
          <w:sz w:val="20"/>
          <w:szCs w:val="20"/>
          <w:vertAlign w:val="superscript"/>
          <w:lang w:val="en-US"/>
        </w:rPr>
        <w:t>1</w:t>
      </w:r>
      <w:r w:rsidRPr="005A47BB">
        <w:rPr>
          <w:color w:val="000000" w:themeColor="text1"/>
          <w:sz w:val="20"/>
          <w:szCs w:val="20"/>
          <w:lang w:val="en-US"/>
        </w:rPr>
        <w:t xml:space="preserve"> </w:t>
      </w:r>
      <w:r w:rsidRPr="005A47B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Valentin, Jack. "Basic anatomical and physiological data for use in radiological protection: reference values: ICRP Publication 89." </w:t>
      </w:r>
      <w:r w:rsidRPr="005A47B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Annals of the ICRP</w:t>
      </w:r>
      <w:r w:rsidRPr="005A47B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32.3-4 (2002): 1-277.</w:t>
      </w:r>
    </w:p>
    <w:p w14:paraId="0D8C1234" w14:textId="77777777" w:rsidR="002546A2" w:rsidRPr="005A47BB" w:rsidRDefault="002546A2" w:rsidP="002546A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5A47BB">
        <w:rPr>
          <w:color w:val="000000" w:themeColor="text1"/>
          <w:sz w:val="20"/>
          <w:szCs w:val="20"/>
          <w:vertAlign w:val="superscript"/>
          <w:lang w:val="en-US"/>
        </w:rPr>
        <w:t xml:space="preserve">2 </w:t>
      </w:r>
      <w:r w:rsidRPr="005A47B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Walker, Katherine, et al. "Approaches to acrylamide physiologically based toxicokinetic modeling for exploring child–adult dosimetry differences." </w:t>
      </w:r>
      <w:r w:rsidRPr="005A47B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Toxicology and Environmental Health, Part A</w:t>
      </w:r>
      <w:r w:rsidRPr="005A47BB">
        <w:rPr>
          <w:rFonts w:ascii="Arial" w:hAnsi="Arial" w:cs="Arial"/>
          <w:color w:val="222222"/>
          <w:sz w:val="20"/>
          <w:szCs w:val="20"/>
          <w:shd w:val="clear" w:color="auto" w:fill="FFFFFF"/>
        </w:rPr>
        <w:t> 70.24 (2007): 2033-2055.</w:t>
      </w:r>
    </w:p>
    <w:p w14:paraId="19B87A71" w14:textId="77777777" w:rsidR="005A47BB" w:rsidRPr="005A47BB" w:rsidRDefault="005A47BB" w:rsidP="005A47BB">
      <w:pPr>
        <w:rPr>
          <w:color w:val="7030A0"/>
          <w:sz w:val="20"/>
          <w:szCs w:val="20"/>
          <w:lang w:val="en-US"/>
        </w:rPr>
      </w:pPr>
      <w:r w:rsidRPr="005A47BB">
        <w:rPr>
          <w:color w:val="7030A0"/>
          <w:sz w:val="20"/>
          <w:szCs w:val="20"/>
          <w:lang w:val="en-US"/>
        </w:rPr>
        <w:t xml:space="preserve">NOTE: binding rate are very different between Sweeney et al. 2010 and Walker et al. 2007 -&gt; in Sweeney K_onAA &gt; k_onGA and vise versa in Walker … I would have expected that the values vary but the ratio would be preserved </w:t>
      </w:r>
    </w:p>
    <w:p w14:paraId="33492FB8" w14:textId="77777777" w:rsidR="005A47BB" w:rsidRPr="005A47BB" w:rsidRDefault="005A47BB" w:rsidP="002546A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19A65607" w14:textId="1D3F04D7" w:rsidR="00442B6D" w:rsidRPr="005A47BB" w:rsidRDefault="00442B6D" w:rsidP="002546A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5A47BB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br/>
      </w:r>
    </w:p>
    <w:p w14:paraId="1F9653DA" w14:textId="77777777" w:rsidR="00442B6D" w:rsidRPr="005A47BB" w:rsidRDefault="00442B6D" w:rsidP="002546A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6F42425B" w14:textId="77777777" w:rsidR="00442B6D" w:rsidRPr="005A47BB" w:rsidRDefault="00442B6D" w:rsidP="002546A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6A5734DD" w14:textId="77777777" w:rsidR="00442B6D" w:rsidRPr="005A47BB" w:rsidRDefault="00442B6D" w:rsidP="002546A2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tbl>
      <w:tblPr>
        <w:tblStyle w:val="TableGrid"/>
        <w:tblW w:w="9788" w:type="dxa"/>
        <w:tblInd w:w="-725" w:type="dxa"/>
        <w:tblLayout w:type="fixed"/>
        <w:tblLook w:val="04A0" w:firstRow="1" w:lastRow="0" w:firstColumn="1" w:lastColumn="0" w:noHBand="0" w:noVBand="1"/>
        <w:tblPrChange w:id="0" w:author="The Tien Mai" w:date="2025-09-04T13:19:00Z" w16du:dateUtc="2025-09-04T11:19:00Z">
          <w:tblPr>
            <w:tblStyle w:val="TableGrid"/>
            <w:tblW w:w="9063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250"/>
        <w:gridCol w:w="1350"/>
        <w:gridCol w:w="1440"/>
        <w:gridCol w:w="1260"/>
        <w:gridCol w:w="3488"/>
        <w:tblGridChange w:id="1">
          <w:tblGrid>
            <w:gridCol w:w="1450"/>
            <w:gridCol w:w="800"/>
            <w:gridCol w:w="1350"/>
            <w:gridCol w:w="271"/>
            <w:gridCol w:w="1169"/>
            <w:gridCol w:w="185"/>
            <w:gridCol w:w="1075"/>
            <w:gridCol w:w="185"/>
            <w:gridCol w:w="1350"/>
            <w:gridCol w:w="1953"/>
            <w:gridCol w:w="725"/>
          </w:tblGrid>
        </w:tblGridChange>
      </w:tblGrid>
      <w:tr w:rsidR="005A47BB" w:rsidRPr="005A47BB" w14:paraId="47ACFEAF" w14:textId="77777777" w:rsidTr="00774107">
        <w:trPr>
          <w:trPrChange w:id="2" w:author="The Tien Mai" w:date="2025-09-04T13:19:00Z" w16du:dateUtc="2025-09-04T11:19:00Z">
            <w:trPr>
              <w:gridBefore w:val="1"/>
            </w:trPr>
          </w:trPrChange>
        </w:trPr>
        <w:tc>
          <w:tcPr>
            <w:tcW w:w="3600" w:type="dxa"/>
            <w:gridSpan w:val="2"/>
            <w:tcPrChange w:id="3" w:author="The Tien Mai" w:date="2025-09-04T13:19:00Z" w16du:dateUtc="2025-09-04T11:19:00Z">
              <w:tcPr>
                <w:tcW w:w="3775" w:type="dxa"/>
                <w:gridSpan w:val="5"/>
              </w:tcPr>
            </w:tcPrChange>
          </w:tcPr>
          <w:p w14:paraId="51A31674" w14:textId="77777777" w:rsidR="002546A2" w:rsidRPr="005A47BB" w:rsidRDefault="002546A2" w:rsidP="003773D9">
            <w:pPr>
              <w:rPr>
                <w:b/>
                <w:bCs/>
                <w:sz w:val="20"/>
                <w:szCs w:val="20"/>
              </w:rPr>
            </w:pPr>
            <w:r w:rsidRPr="005A47BB">
              <w:rPr>
                <w:b/>
                <w:bCs/>
                <w:sz w:val="20"/>
                <w:szCs w:val="20"/>
              </w:rPr>
              <w:lastRenderedPageBreak/>
              <w:t>Parameter</w:t>
            </w:r>
          </w:p>
        </w:tc>
        <w:tc>
          <w:tcPr>
            <w:tcW w:w="1440" w:type="dxa"/>
            <w:tcPrChange w:id="4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78A13781" w14:textId="77777777" w:rsidR="002546A2" w:rsidRPr="005A47BB" w:rsidRDefault="002546A2" w:rsidP="003773D9">
            <w:pPr>
              <w:tabs>
                <w:tab w:val="left" w:pos="840"/>
              </w:tabs>
              <w:rPr>
                <w:b/>
                <w:bCs/>
                <w:sz w:val="20"/>
                <w:szCs w:val="20"/>
              </w:rPr>
            </w:pPr>
            <w:r w:rsidRPr="005A47BB"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1260" w:type="dxa"/>
            <w:tcPrChange w:id="5" w:author="The Tien Mai" w:date="2025-09-04T13:19:00Z" w16du:dateUtc="2025-09-04T11:19:00Z">
              <w:tcPr>
                <w:tcW w:w="1350" w:type="dxa"/>
              </w:tcPr>
            </w:tcPrChange>
          </w:tcPr>
          <w:p w14:paraId="5BDB481F" w14:textId="77777777" w:rsidR="002546A2" w:rsidRPr="005A47BB" w:rsidRDefault="002546A2" w:rsidP="00547684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BB">
              <w:rPr>
                <w:b/>
                <w:bCs/>
                <w:sz w:val="20"/>
                <w:szCs w:val="20"/>
              </w:rPr>
              <w:t>Unit</w:t>
            </w:r>
          </w:p>
        </w:tc>
        <w:tc>
          <w:tcPr>
            <w:tcW w:w="3488" w:type="dxa"/>
            <w:tcPrChange w:id="6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066ABBA3" w14:textId="77777777" w:rsidR="002546A2" w:rsidRPr="005A47BB" w:rsidRDefault="002546A2" w:rsidP="003773D9">
            <w:pPr>
              <w:rPr>
                <w:b/>
                <w:bCs/>
                <w:sz w:val="20"/>
                <w:szCs w:val="20"/>
              </w:rPr>
            </w:pPr>
            <w:r w:rsidRPr="005A47BB">
              <w:rPr>
                <w:b/>
                <w:bCs/>
                <w:sz w:val="20"/>
                <w:szCs w:val="20"/>
              </w:rPr>
              <w:t>Reference</w:t>
            </w:r>
          </w:p>
        </w:tc>
      </w:tr>
      <w:tr w:rsidR="002F776E" w:rsidRPr="005A47BB" w14:paraId="5807FD78" w14:textId="77777777" w:rsidTr="00774107">
        <w:trPr>
          <w:trPrChange w:id="7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tcPrChange w:id="8" w:author="The Tien Mai" w:date="2025-09-04T13:19:00Z" w16du:dateUtc="2025-09-04T11:19:00Z">
              <w:tcPr>
                <w:tcW w:w="2421" w:type="dxa"/>
                <w:gridSpan w:val="3"/>
              </w:tcPr>
            </w:tcPrChange>
          </w:tcPr>
          <w:p w14:paraId="52B34854" w14:textId="77777777" w:rsidR="002546A2" w:rsidRPr="005A47BB" w:rsidRDefault="002546A2" w:rsidP="003773D9">
            <w:pPr>
              <w:rPr>
                <w:color w:val="70AD47" w:themeColor="accent6"/>
                <w:sz w:val="20"/>
                <w:szCs w:val="20"/>
              </w:rPr>
            </w:pPr>
            <w:r w:rsidRPr="005A47BB">
              <w:rPr>
                <w:color w:val="70AD47" w:themeColor="accent6"/>
                <w:sz w:val="20"/>
                <w:szCs w:val="20"/>
              </w:rPr>
              <w:t>Body weight</w:t>
            </w:r>
          </w:p>
        </w:tc>
        <w:tc>
          <w:tcPr>
            <w:tcW w:w="1350" w:type="dxa"/>
            <w:tcPrChange w:id="9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42EAA6AB" w14:textId="77777777" w:rsidR="002546A2" w:rsidRPr="005A47BB" w:rsidRDefault="002546A2" w:rsidP="003773D9">
            <w:pPr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 xml:space="preserve"> BW</w:t>
            </w:r>
          </w:p>
        </w:tc>
        <w:tc>
          <w:tcPr>
            <w:tcW w:w="1440" w:type="dxa"/>
            <w:tcPrChange w:id="10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3F08B408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70</w:t>
            </w:r>
          </w:p>
        </w:tc>
        <w:tc>
          <w:tcPr>
            <w:tcW w:w="1260" w:type="dxa"/>
            <w:tcPrChange w:id="11" w:author="The Tien Mai" w:date="2025-09-04T13:19:00Z" w16du:dateUtc="2025-09-04T11:19:00Z">
              <w:tcPr>
                <w:tcW w:w="1350" w:type="dxa"/>
              </w:tcPr>
            </w:tcPrChange>
          </w:tcPr>
          <w:p w14:paraId="4BEF5C70" w14:textId="77777777" w:rsidR="002546A2" w:rsidRPr="005A47BB" w:rsidRDefault="002546A2" w:rsidP="00774107">
            <w:pPr>
              <w:jc w:val="center"/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kg</w:t>
            </w:r>
          </w:p>
        </w:tc>
        <w:tc>
          <w:tcPr>
            <w:tcW w:w="3488" w:type="dxa"/>
            <w:tcPrChange w:id="12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38BA241B" w14:textId="77777777" w:rsidR="002546A2" w:rsidRPr="005A47BB" w:rsidRDefault="002546A2" w:rsidP="003773D9">
            <w:pPr>
              <w:rPr>
                <w:sz w:val="20"/>
                <w:szCs w:val="20"/>
              </w:rPr>
            </w:pPr>
          </w:p>
        </w:tc>
      </w:tr>
      <w:tr w:rsidR="002F776E" w:rsidRPr="005A47BB" w14:paraId="3FD75113" w14:textId="77777777" w:rsidTr="00774107">
        <w:trPr>
          <w:trPrChange w:id="13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tcPrChange w:id="14" w:author="The Tien Mai" w:date="2025-09-04T13:19:00Z" w16du:dateUtc="2025-09-04T11:19:00Z">
              <w:tcPr>
                <w:tcW w:w="2421" w:type="dxa"/>
                <w:gridSpan w:val="3"/>
              </w:tcPr>
            </w:tcPrChange>
          </w:tcPr>
          <w:p w14:paraId="4593C062" w14:textId="77777777" w:rsidR="002546A2" w:rsidRPr="005A47BB" w:rsidRDefault="002546A2" w:rsidP="003773D9">
            <w:pPr>
              <w:rPr>
                <w:color w:val="70AD47" w:themeColor="accent6"/>
                <w:sz w:val="20"/>
                <w:szCs w:val="20"/>
              </w:rPr>
            </w:pPr>
            <w:r w:rsidRPr="005A47BB">
              <w:rPr>
                <w:color w:val="70AD47" w:themeColor="accent6"/>
                <w:sz w:val="20"/>
                <w:szCs w:val="20"/>
              </w:rPr>
              <w:t>Blood fraction of BW</w:t>
            </w:r>
          </w:p>
        </w:tc>
        <w:tc>
          <w:tcPr>
            <w:tcW w:w="1350" w:type="dxa"/>
            <w:tcPrChange w:id="15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504836A2" w14:textId="77777777" w:rsidR="002546A2" w:rsidRPr="005A47BB" w:rsidRDefault="002546A2" w:rsidP="003773D9">
            <w:pPr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F_B</w:t>
            </w:r>
          </w:p>
        </w:tc>
        <w:tc>
          <w:tcPr>
            <w:tcW w:w="1440" w:type="dxa"/>
            <w:tcPrChange w:id="16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7D64C62E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0.079</w:t>
            </w:r>
          </w:p>
        </w:tc>
        <w:tc>
          <w:tcPr>
            <w:tcW w:w="1260" w:type="dxa"/>
            <w:tcPrChange w:id="17" w:author="The Tien Mai" w:date="2025-09-04T13:19:00Z" w16du:dateUtc="2025-09-04T11:19:00Z">
              <w:tcPr>
                <w:tcW w:w="1350" w:type="dxa"/>
              </w:tcPr>
            </w:tcPrChange>
          </w:tcPr>
          <w:p w14:paraId="1E13D10B" w14:textId="77777777" w:rsidR="002546A2" w:rsidRPr="005A47BB" w:rsidRDefault="002546A2" w:rsidP="00774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88" w:type="dxa"/>
            <w:tcPrChange w:id="18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7947500F" w14:textId="77777777" w:rsidR="002546A2" w:rsidRPr="005A47BB" w:rsidRDefault="002546A2" w:rsidP="003773D9">
            <w:pPr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Brown et al. 1997</w:t>
            </w:r>
          </w:p>
        </w:tc>
      </w:tr>
      <w:tr w:rsidR="002F776E" w:rsidRPr="005A47BB" w14:paraId="540A0478" w14:textId="77777777" w:rsidTr="00774107">
        <w:trPr>
          <w:trPrChange w:id="19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tcPrChange w:id="20" w:author="The Tien Mai" w:date="2025-09-04T13:19:00Z" w16du:dateUtc="2025-09-04T11:19:00Z">
              <w:tcPr>
                <w:tcW w:w="2421" w:type="dxa"/>
                <w:gridSpan w:val="3"/>
              </w:tcPr>
            </w:tcPrChange>
          </w:tcPr>
          <w:p w14:paraId="477D8656" w14:textId="09797BBF" w:rsidR="00203429" w:rsidRPr="005A47BB" w:rsidRDefault="00203429" w:rsidP="003773D9">
            <w:pPr>
              <w:rPr>
                <w:color w:val="70AD47" w:themeColor="accent6"/>
                <w:sz w:val="20"/>
                <w:szCs w:val="20"/>
              </w:rPr>
            </w:pPr>
            <w:r w:rsidRPr="005A47BB">
              <w:rPr>
                <w:color w:val="70AD47" w:themeColor="accent6"/>
                <w:sz w:val="20"/>
                <w:szCs w:val="20"/>
              </w:rPr>
              <w:t>Fraction of arterial blood</w:t>
            </w:r>
          </w:p>
        </w:tc>
        <w:tc>
          <w:tcPr>
            <w:tcW w:w="1350" w:type="dxa"/>
            <w:tcPrChange w:id="21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35975CFF" w14:textId="756E3B26" w:rsidR="00203429" w:rsidRPr="005A47BB" w:rsidRDefault="00203429" w:rsidP="003773D9">
            <w:pPr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F_B_AB</w:t>
            </w:r>
          </w:p>
        </w:tc>
        <w:tc>
          <w:tcPr>
            <w:tcW w:w="1440" w:type="dxa"/>
            <w:tcPrChange w:id="22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0AD76E9E" w14:textId="72EB14DA" w:rsidR="00203429" w:rsidRPr="005A47BB" w:rsidRDefault="00203429" w:rsidP="003773D9">
            <w:pPr>
              <w:tabs>
                <w:tab w:val="left" w:pos="840"/>
              </w:tabs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0.35</w:t>
            </w:r>
          </w:p>
        </w:tc>
        <w:tc>
          <w:tcPr>
            <w:tcW w:w="1260" w:type="dxa"/>
            <w:tcPrChange w:id="23" w:author="The Tien Mai" w:date="2025-09-04T13:19:00Z" w16du:dateUtc="2025-09-04T11:19:00Z">
              <w:tcPr>
                <w:tcW w:w="1350" w:type="dxa"/>
              </w:tcPr>
            </w:tcPrChange>
          </w:tcPr>
          <w:p w14:paraId="05BB5DEC" w14:textId="77777777" w:rsidR="00203429" w:rsidRPr="005A47BB" w:rsidRDefault="00203429" w:rsidP="00774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88" w:type="dxa"/>
            <w:tcPrChange w:id="24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000ED4E5" w14:textId="77777777" w:rsidR="00203429" w:rsidRPr="005A47BB" w:rsidRDefault="00203429" w:rsidP="003773D9">
            <w:pPr>
              <w:rPr>
                <w:sz w:val="20"/>
                <w:szCs w:val="20"/>
              </w:rPr>
            </w:pPr>
          </w:p>
        </w:tc>
      </w:tr>
      <w:tr w:rsidR="002F776E" w:rsidRPr="005A47BB" w14:paraId="1E66F3F0" w14:textId="77777777" w:rsidTr="00774107">
        <w:trPr>
          <w:trPrChange w:id="25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tcPrChange w:id="26" w:author="The Tien Mai" w:date="2025-09-04T13:19:00Z" w16du:dateUtc="2025-09-04T11:19:00Z">
              <w:tcPr>
                <w:tcW w:w="2421" w:type="dxa"/>
                <w:gridSpan w:val="3"/>
              </w:tcPr>
            </w:tcPrChange>
          </w:tcPr>
          <w:p w14:paraId="769CFEEB" w14:textId="7888B32E" w:rsidR="00203429" w:rsidRPr="005A47BB" w:rsidRDefault="00203429" w:rsidP="00203429">
            <w:pPr>
              <w:rPr>
                <w:color w:val="70AD47" w:themeColor="accent6"/>
                <w:sz w:val="20"/>
                <w:szCs w:val="20"/>
              </w:rPr>
            </w:pPr>
            <w:r w:rsidRPr="005A47BB">
              <w:rPr>
                <w:color w:val="70AD47" w:themeColor="accent6"/>
                <w:sz w:val="20"/>
                <w:szCs w:val="20"/>
              </w:rPr>
              <w:t>Fraction of venous blood</w:t>
            </w:r>
          </w:p>
        </w:tc>
        <w:tc>
          <w:tcPr>
            <w:tcW w:w="1350" w:type="dxa"/>
            <w:tcPrChange w:id="27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7FEC6B5D" w14:textId="000295AD" w:rsidR="00203429" w:rsidRPr="005A47BB" w:rsidRDefault="00203429" w:rsidP="00203429">
            <w:pPr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F_B_VB</w:t>
            </w:r>
          </w:p>
        </w:tc>
        <w:tc>
          <w:tcPr>
            <w:tcW w:w="1440" w:type="dxa"/>
            <w:tcPrChange w:id="28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2BDFC180" w14:textId="4742D1D6" w:rsidR="00203429" w:rsidRPr="005A47BB" w:rsidRDefault="00203429" w:rsidP="00203429">
            <w:pPr>
              <w:tabs>
                <w:tab w:val="left" w:pos="840"/>
              </w:tabs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0.65</w:t>
            </w:r>
          </w:p>
        </w:tc>
        <w:tc>
          <w:tcPr>
            <w:tcW w:w="1260" w:type="dxa"/>
            <w:tcPrChange w:id="29" w:author="The Tien Mai" w:date="2025-09-04T13:19:00Z" w16du:dateUtc="2025-09-04T11:19:00Z">
              <w:tcPr>
                <w:tcW w:w="1350" w:type="dxa"/>
              </w:tcPr>
            </w:tcPrChange>
          </w:tcPr>
          <w:p w14:paraId="420F28F0" w14:textId="77777777" w:rsidR="00203429" w:rsidRPr="005A47BB" w:rsidRDefault="00203429" w:rsidP="00774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88" w:type="dxa"/>
            <w:tcPrChange w:id="30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5AA24612" w14:textId="77777777" w:rsidR="00203429" w:rsidRPr="005A47BB" w:rsidRDefault="00203429" w:rsidP="00203429">
            <w:pPr>
              <w:rPr>
                <w:sz w:val="20"/>
                <w:szCs w:val="20"/>
              </w:rPr>
            </w:pPr>
          </w:p>
        </w:tc>
      </w:tr>
      <w:tr w:rsidR="002F776E" w:rsidRPr="005A47BB" w14:paraId="01AB484E" w14:textId="77777777" w:rsidTr="00774107">
        <w:trPr>
          <w:trPrChange w:id="31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tcPrChange w:id="32" w:author="The Tien Mai" w:date="2025-09-04T13:19:00Z" w16du:dateUtc="2025-09-04T11:19:00Z">
              <w:tcPr>
                <w:tcW w:w="2421" w:type="dxa"/>
                <w:gridSpan w:val="3"/>
              </w:tcPr>
            </w:tcPrChange>
          </w:tcPr>
          <w:p w14:paraId="424E2908" w14:textId="77777777" w:rsidR="002546A2" w:rsidRPr="005A47BB" w:rsidRDefault="002546A2" w:rsidP="003773D9">
            <w:pPr>
              <w:rPr>
                <w:color w:val="70AD47" w:themeColor="accent6"/>
                <w:sz w:val="20"/>
                <w:szCs w:val="20"/>
              </w:rPr>
            </w:pPr>
            <w:r w:rsidRPr="005A47BB">
              <w:rPr>
                <w:color w:val="70AD47" w:themeColor="accent6"/>
                <w:sz w:val="20"/>
                <w:szCs w:val="20"/>
              </w:rPr>
              <w:t>Liver fraction of BW</w:t>
            </w:r>
          </w:p>
        </w:tc>
        <w:tc>
          <w:tcPr>
            <w:tcW w:w="1350" w:type="dxa"/>
            <w:tcPrChange w:id="33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4B88FDA9" w14:textId="77777777" w:rsidR="002546A2" w:rsidRPr="005A47BB" w:rsidRDefault="002546A2" w:rsidP="003773D9">
            <w:pPr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F_Li</w:t>
            </w:r>
          </w:p>
        </w:tc>
        <w:tc>
          <w:tcPr>
            <w:tcW w:w="1440" w:type="dxa"/>
            <w:tcPrChange w:id="34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6178097E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0.026</w:t>
            </w:r>
          </w:p>
        </w:tc>
        <w:tc>
          <w:tcPr>
            <w:tcW w:w="1260" w:type="dxa"/>
            <w:tcPrChange w:id="35" w:author="The Tien Mai" w:date="2025-09-04T13:19:00Z" w16du:dateUtc="2025-09-04T11:19:00Z">
              <w:tcPr>
                <w:tcW w:w="1350" w:type="dxa"/>
              </w:tcPr>
            </w:tcPrChange>
          </w:tcPr>
          <w:p w14:paraId="55112374" w14:textId="77777777" w:rsidR="002546A2" w:rsidRPr="005A47BB" w:rsidRDefault="002546A2" w:rsidP="00774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88" w:type="dxa"/>
            <w:tcPrChange w:id="36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0D89FC93" w14:textId="77777777" w:rsidR="002546A2" w:rsidRPr="005A47BB" w:rsidRDefault="002546A2" w:rsidP="003773D9">
            <w:pPr>
              <w:rPr>
                <w:sz w:val="20"/>
                <w:szCs w:val="20"/>
              </w:rPr>
            </w:pPr>
            <w:r w:rsidRPr="005A47B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Jack 2002</w:t>
            </w:r>
          </w:p>
        </w:tc>
      </w:tr>
      <w:tr w:rsidR="002F776E" w:rsidRPr="005A47BB" w14:paraId="35173567" w14:textId="77777777" w:rsidTr="00774107">
        <w:trPr>
          <w:trPrChange w:id="37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tcPrChange w:id="38" w:author="The Tien Mai" w:date="2025-09-04T13:19:00Z" w16du:dateUtc="2025-09-04T11:19:00Z">
              <w:tcPr>
                <w:tcW w:w="2421" w:type="dxa"/>
                <w:gridSpan w:val="3"/>
              </w:tcPr>
            </w:tcPrChange>
          </w:tcPr>
          <w:p w14:paraId="230194F4" w14:textId="77777777" w:rsidR="002546A2" w:rsidRPr="005A47BB" w:rsidRDefault="002546A2" w:rsidP="003773D9">
            <w:pPr>
              <w:rPr>
                <w:color w:val="70AD47" w:themeColor="accent6"/>
                <w:sz w:val="20"/>
                <w:szCs w:val="20"/>
              </w:rPr>
            </w:pPr>
            <w:r w:rsidRPr="005A47BB">
              <w:rPr>
                <w:color w:val="70AD47" w:themeColor="accent6"/>
                <w:sz w:val="20"/>
                <w:szCs w:val="20"/>
              </w:rPr>
              <w:t>Kidney fraction of BW</w:t>
            </w:r>
          </w:p>
        </w:tc>
        <w:tc>
          <w:tcPr>
            <w:tcW w:w="1350" w:type="dxa"/>
            <w:tcPrChange w:id="39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0EBC2C76" w14:textId="77777777" w:rsidR="002546A2" w:rsidRPr="005A47BB" w:rsidRDefault="002546A2" w:rsidP="003773D9">
            <w:pPr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F_Ki</w:t>
            </w:r>
          </w:p>
        </w:tc>
        <w:tc>
          <w:tcPr>
            <w:tcW w:w="1440" w:type="dxa"/>
            <w:tcPrChange w:id="40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640270D9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</w:rPr>
            </w:pPr>
            <w:r w:rsidRPr="005A47BB">
              <w:rPr>
                <w:sz w:val="20"/>
                <w:szCs w:val="20"/>
              </w:rPr>
              <w:t>0.0044</w:t>
            </w:r>
          </w:p>
        </w:tc>
        <w:tc>
          <w:tcPr>
            <w:tcW w:w="1260" w:type="dxa"/>
            <w:tcPrChange w:id="41" w:author="The Tien Mai" w:date="2025-09-04T13:19:00Z" w16du:dateUtc="2025-09-04T11:19:00Z">
              <w:tcPr>
                <w:tcW w:w="1350" w:type="dxa"/>
              </w:tcPr>
            </w:tcPrChange>
          </w:tcPr>
          <w:p w14:paraId="4CB027B2" w14:textId="77777777" w:rsidR="002546A2" w:rsidRPr="005A47BB" w:rsidRDefault="002546A2" w:rsidP="007741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88" w:type="dxa"/>
            <w:tcPrChange w:id="42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1CEFC2F7" w14:textId="77777777" w:rsidR="002546A2" w:rsidRPr="005A47BB" w:rsidRDefault="002546A2" w:rsidP="003773D9">
            <w:pPr>
              <w:rPr>
                <w:sz w:val="20"/>
                <w:szCs w:val="20"/>
              </w:rPr>
            </w:pPr>
            <w:r w:rsidRPr="005A47B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Jack 2002</w:t>
            </w:r>
          </w:p>
        </w:tc>
      </w:tr>
      <w:tr w:rsidR="002F776E" w:rsidRPr="005A47BB" w14:paraId="6F976771" w14:textId="77777777" w:rsidTr="00774107">
        <w:trPr>
          <w:trPrChange w:id="43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tcPrChange w:id="44" w:author="The Tien Mai" w:date="2025-09-04T13:19:00Z" w16du:dateUtc="2025-09-04T11:19:00Z">
              <w:tcPr>
                <w:tcW w:w="2421" w:type="dxa"/>
                <w:gridSpan w:val="3"/>
              </w:tcPr>
            </w:tcPrChange>
          </w:tcPr>
          <w:p w14:paraId="566888AF" w14:textId="77777777" w:rsidR="00203429" w:rsidRPr="005A47BB" w:rsidRDefault="00203429" w:rsidP="0020342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Tissues fraction of BW</w:t>
            </w:r>
          </w:p>
        </w:tc>
        <w:tc>
          <w:tcPr>
            <w:tcW w:w="1350" w:type="dxa"/>
            <w:tcPrChange w:id="45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03507A5E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F_T</w:t>
            </w:r>
          </w:p>
        </w:tc>
        <w:tc>
          <w:tcPr>
            <w:tcW w:w="1440" w:type="dxa"/>
            <w:tcPrChange w:id="46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417324FE" w14:textId="7F698E9A" w:rsidR="00203429" w:rsidRPr="005A47BB" w:rsidRDefault="00203429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color w:val="000000" w:themeColor="text1"/>
                <w:sz w:val="20"/>
                <w:szCs w:val="20"/>
                <w:lang w:val="en-US"/>
              </w:rPr>
              <w:t>1-sum(F_otherTiss)</w:t>
            </w:r>
          </w:p>
        </w:tc>
        <w:tc>
          <w:tcPr>
            <w:tcW w:w="1260" w:type="dxa"/>
            <w:tcPrChange w:id="47" w:author="The Tien Mai" w:date="2025-09-04T13:19:00Z" w16du:dateUtc="2025-09-04T11:19:00Z">
              <w:tcPr>
                <w:tcW w:w="1350" w:type="dxa"/>
              </w:tcPr>
            </w:tcPrChange>
          </w:tcPr>
          <w:p w14:paraId="795EEAA1" w14:textId="77777777" w:rsidR="00203429" w:rsidRPr="005A47BB" w:rsidRDefault="00203429" w:rsidP="00774107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88" w:type="dxa"/>
            <w:tcPrChange w:id="48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495C28D6" w14:textId="76B29764" w:rsidR="00203429" w:rsidRPr="005A47BB" w:rsidRDefault="00203429" w:rsidP="0020342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2F776E" w:rsidRPr="005A47BB" w14:paraId="04D0A8A6" w14:textId="77777777" w:rsidTr="00774107">
        <w:trPr>
          <w:trPrChange w:id="49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tcPrChange w:id="50" w:author="The Tien Mai" w:date="2025-09-04T13:19:00Z" w16du:dateUtc="2025-09-04T11:19:00Z">
              <w:tcPr>
                <w:tcW w:w="2421" w:type="dxa"/>
                <w:gridSpan w:val="3"/>
              </w:tcPr>
            </w:tcPrChange>
          </w:tcPr>
          <w:p w14:paraId="1E6841C1" w14:textId="6BFE8034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Arterial blood volume</w:t>
            </w:r>
          </w:p>
        </w:tc>
        <w:tc>
          <w:tcPr>
            <w:tcW w:w="1350" w:type="dxa"/>
            <w:tcPrChange w:id="51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20AF4B94" w14:textId="159F502D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V_AB</w:t>
            </w:r>
          </w:p>
        </w:tc>
        <w:tc>
          <w:tcPr>
            <w:tcW w:w="1440" w:type="dxa"/>
            <w:tcPrChange w:id="52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7FF324A9" w14:textId="219344A5" w:rsidR="00203429" w:rsidRPr="005A47BB" w:rsidRDefault="00203429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BW * F_B * F_B_AB</w:t>
            </w:r>
          </w:p>
        </w:tc>
        <w:tc>
          <w:tcPr>
            <w:tcW w:w="1260" w:type="dxa"/>
            <w:tcPrChange w:id="53" w:author="The Tien Mai" w:date="2025-09-04T13:19:00Z" w16du:dateUtc="2025-09-04T11:19:00Z">
              <w:tcPr>
                <w:tcW w:w="1350" w:type="dxa"/>
              </w:tcPr>
            </w:tcPrChange>
          </w:tcPr>
          <w:p w14:paraId="2DD25491" w14:textId="766273DB" w:rsidR="00203429" w:rsidRPr="005A47BB" w:rsidRDefault="00547684" w:rsidP="00774107">
            <w:pPr>
              <w:jc w:val="center"/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3488" w:type="dxa"/>
            <w:tcPrChange w:id="54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79030B2D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</w:p>
        </w:tc>
      </w:tr>
      <w:tr w:rsidR="005A47BB" w:rsidRPr="005A47BB" w14:paraId="3F7DAD5C" w14:textId="77777777" w:rsidTr="00774107">
        <w:trPr>
          <w:trPrChange w:id="55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tcPrChange w:id="56" w:author="The Tien Mai" w:date="2025-09-04T13:19:00Z" w16du:dateUtc="2025-09-04T11:19:00Z">
              <w:tcPr>
                <w:tcW w:w="2421" w:type="dxa"/>
                <w:gridSpan w:val="3"/>
              </w:tcPr>
            </w:tcPrChange>
          </w:tcPr>
          <w:p w14:paraId="633B7CB2" w14:textId="769419F3" w:rsidR="00203429" w:rsidRPr="005A47BB" w:rsidRDefault="00203429" w:rsidP="00203429">
            <w:pPr>
              <w:rPr>
                <w:color w:val="70AD47" w:themeColor="accent6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Venous blood volume</w:t>
            </w:r>
          </w:p>
        </w:tc>
        <w:tc>
          <w:tcPr>
            <w:tcW w:w="1350" w:type="dxa"/>
            <w:tcPrChange w:id="57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7C2BA408" w14:textId="1203DCE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V_VB</w:t>
            </w:r>
          </w:p>
        </w:tc>
        <w:tc>
          <w:tcPr>
            <w:tcW w:w="1440" w:type="dxa"/>
            <w:tcPrChange w:id="58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3140D246" w14:textId="0BCA233F" w:rsidR="00203429" w:rsidRPr="005A47BB" w:rsidRDefault="00203429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BW * F_B * F_B_VB</w:t>
            </w:r>
          </w:p>
        </w:tc>
        <w:tc>
          <w:tcPr>
            <w:tcW w:w="1260" w:type="dxa"/>
            <w:tcPrChange w:id="59" w:author="The Tien Mai" w:date="2025-09-04T13:19:00Z" w16du:dateUtc="2025-09-04T11:19:00Z">
              <w:tcPr>
                <w:tcW w:w="1350" w:type="dxa"/>
              </w:tcPr>
            </w:tcPrChange>
          </w:tcPr>
          <w:p w14:paraId="1ECF9B94" w14:textId="4284A95F" w:rsidR="00203429" w:rsidRPr="005A47BB" w:rsidRDefault="00547684" w:rsidP="00774107">
            <w:pPr>
              <w:jc w:val="center"/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3488" w:type="dxa"/>
            <w:tcPrChange w:id="60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1D902F92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</w:p>
        </w:tc>
      </w:tr>
      <w:tr w:rsidR="005A47BB" w:rsidRPr="005A47BB" w14:paraId="449C2143" w14:textId="77777777" w:rsidTr="00774107">
        <w:trPr>
          <w:trPrChange w:id="61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tcPrChange w:id="62" w:author="The Tien Mai" w:date="2025-09-04T13:19:00Z" w16du:dateUtc="2025-09-04T11:19:00Z">
              <w:tcPr>
                <w:tcW w:w="2421" w:type="dxa"/>
                <w:gridSpan w:val="3"/>
              </w:tcPr>
            </w:tcPrChange>
          </w:tcPr>
          <w:p w14:paraId="6B973FDE" w14:textId="48D78646" w:rsidR="00825DF4" w:rsidRPr="005A47BB" w:rsidRDefault="00825DF4" w:rsidP="00203429">
            <w:pPr>
              <w:rPr>
                <w:color w:val="70AD47" w:themeColor="accent6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Tissues volume</w:t>
            </w:r>
          </w:p>
        </w:tc>
        <w:tc>
          <w:tcPr>
            <w:tcW w:w="1350" w:type="dxa"/>
            <w:tcPrChange w:id="63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247A0BE8" w14:textId="6AF3E5A3" w:rsidR="00825DF4" w:rsidRPr="005A47BB" w:rsidRDefault="00825DF4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V_T</w:t>
            </w:r>
          </w:p>
        </w:tc>
        <w:tc>
          <w:tcPr>
            <w:tcW w:w="1440" w:type="dxa"/>
            <w:tcPrChange w:id="64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79277841" w14:textId="17A8EB96" w:rsidR="00825DF4" w:rsidRPr="005A47BB" w:rsidRDefault="00825DF4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BW * F_T</w:t>
            </w:r>
          </w:p>
        </w:tc>
        <w:tc>
          <w:tcPr>
            <w:tcW w:w="1260" w:type="dxa"/>
            <w:tcPrChange w:id="65" w:author="The Tien Mai" w:date="2025-09-04T13:19:00Z" w16du:dateUtc="2025-09-04T11:19:00Z">
              <w:tcPr>
                <w:tcW w:w="1350" w:type="dxa"/>
              </w:tcPr>
            </w:tcPrChange>
          </w:tcPr>
          <w:p w14:paraId="7A3D3F8F" w14:textId="6ED37D8E" w:rsidR="00825DF4" w:rsidRPr="005A47BB" w:rsidRDefault="00547684" w:rsidP="00774107">
            <w:pPr>
              <w:jc w:val="center"/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3488" w:type="dxa"/>
            <w:tcPrChange w:id="66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1ABC4B29" w14:textId="77777777" w:rsidR="00825DF4" w:rsidRPr="005A47BB" w:rsidRDefault="00825DF4" w:rsidP="00203429">
            <w:pPr>
              <w:rPr>
                <w:sz w:val="20"/>
                <w:szCs w:val="20"/>
                <w:lang w:val="en-US"/>
              </w:rPr>
            </w:pPr>
          </w:p>
        </w:tc>
      </w:tr>
      <w:tr w:rsidR="005A47BB" w:rsidRPr="005A47BB" w14:paraId="22B5681B" w14:textId="77777777" w:rsidTr="00774107">
        <w:trPr>
          <w:trPrChange w:id="67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tcPrChange w:id="68" w:author="The Tien Mai" w:date="2025-09-04T13:19:00Z" w16du:dateUtc="2025-09-04T11:19:00Z">
              <w:tcPr>
                <w:tcW w:w="2421" w:type="dxa"/>
                <w:gridSpan w:val="3"/>
              </w:tcPr>
            </w:tcPrChange>
          </w:tcPr>
          <w:p w14:paraId="011C94EA" w14:textId="41F1DF10" w:rsidR="00825DF4" w:rsidRPr="005A47BB" w:rsidRDefault="00825DF4" w:rsidP="00203429">
            <w:pPr>
              <w:rPr>
                <w:color w:val="70AD47" w:themeColor="accent6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Kidney volume</w:t>
            </w:r>
          </w:p>
        </w:tc>
        <w:tc>
          <w:tcPr>
            <w:tcW w:w="1350" w:type="dxa"/>
            <w:tcPrChange w:id="69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4089930C" w14:textId="6C484693" w:rsidR="00825DF4" w:rsidRPr="005A47BB" w:rsidRDefault="00825DF4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V_Ki</w:t>
            </w:r>
          </w:p>
        </w:tc>
        <w:tc>
          <w:tcPr>
            <w:tcW w:w="1440" w:type="dxa"/>
            <w:tcPrChange w:id="70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78DB1C7B" w14:textId="32D20941" w:rsidR="00825DF4" w:rsidRPr="005A47BB" w:rsidRDefault="00825DF4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BW * F_Ki</w:t>
            </w:r>
          </w:p>
        </w:tc>
        <w:tc>
          <w:tcPr>
            <w:tcW w:w="1260" w:type="dxa"/>
            <w:tcPrChange w:id="71" w:author="The Tien Mai" w:date="2025-09-04T13:19:00Z" w16du:dateUtc="2025-09-04T11:19:00Z">
              <w:tcPr>
                <w:tcW w:w="1350" w:type="dxa"/>
              </w:tcPr>
            </w:tcPrChange>
          </w:tcPr>
          <w:p w14:paraId="08E0A049" w14:textId="14CBF06F" w:rsidR="00825DF4" w:rsidRPr="005A47BB" w:rsidRDefault="00547684" w:rsidP="00774107">
            <w:pPr>
              <w:jc w:val="center"/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3488" w:type="dxa"/>
            <w:tcPrChange w:id="72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2C71BEE7" w14:textId="77777777" w:rsidR="00825DF4" w:rsidRPr="005A47BB" w:rsidRDefault="00825DF4" w:rsidP="00203429">
            <w:pPr>
              <w:rPr>
                <w:sz w:val="20"/>
                <w:szCs w:val="20"/>
                <w:lang w:val="en-US"/>
              </w:rPr>
            </w:pPr>
          </w:p>
        </w:tc>
      </w:tr>
      <w:tr w:rsidR="005A47BB" w:rsidRPr="005A47BB" w14:paraId="614DECDC" w14:textId="77777777" w:rsidTr="00774107">
        <w:trPr>
          <w:trPrChange w:id="73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tcPrChange w:id="74" w:author="The Tien Mai" w:date="2025-09-04T13:19:00Z" w16du:dateUtc="2025-09-04T11:19:00Z">
              <w:tcPr>
                <w:tcW w:w="2421" w:type="dxa"/>
                <w:gridSpan w:val="3"/>
              </w:tcPr>
            </w:tcPrChange>
          </w:tcPr>
          <w:p w14:paraId="0117038F" w14:textId="048707F1" w:rsidR="00825DF4" w:rsidRPr="005A47BB" w:rsidRDefault="004840EA" w:rsidP="00203429">
            <w:pPr>
              <w:rPr>
                <w:color w:val="70AD47" w:themeColor="accent6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Liver volume</w:t>
            </w:r>
          </w:p>
        </w:tc>
        <w:tc>
          <w:tcPr>
            <w:tcW w:w="1350" w:type="dxa"/>
            <w:tcPrChange w:id="75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6AF0258A" w14:textId="0802CF30" w:rsidR="00825DF4" w:rsidRPr="005A47BB" w:rsidRDefault="004840EA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V_Li</w:t>
            </w:r>
          </w:p>
        </w:tc>
        <w:tc>
          <w:tcPr>
            <w:tcW w:w="1440" w:type="dxa"/>
            <w:tcPrChange w:id="76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19DD1FDD" w14:textId="20B85323" w:rsidR="00825DF4" w:rsidRPr="005A47BB" w:rsidRDefault="004840EA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BW * F_Li</w:t>
            </w:r>
          </w:p>
        </w:tc>
        <w:tc>
          <w:tcPr>
            <w:tcW w:w="1260" w:type="dxa"/>
            <w:tcPrChange w:id="77" w:author="The Tien Mai" w:date="2025-09-04T13:19:00Z" w16du:dateUtc="2025-09-04T11:19:00Z">
              <w:tcPr>
                <w:tcW w:w="1350" w:type="dxa"/>
              </w:tcPr>
            </w:tcPrChange>
          </w:tcPr>
          <w:p w14:paraId="531C228C" w14:textId="26EE0894" w:rsidR="00825DF4" w:rsidRPr="005A47BB" w:rsidRDefault="00547684" w:rsidP="00774107">
            <w:pPr>
              <w:jc w:val="center"/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3488" w:type="dxa"/>
            <w:tcPrChange w:id="78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796636B6" w14:textId="77777777" w:rsidR="00825DF4" w:rsidRPr="005A47BB" w:rsidRDefault="00825DF4" w:rsidP="00203429">
            <w:pPr>
              <w:rPr>
                <w:sz w:val="20"/>
                <w:szCs w:val="20"/>
                <w:lang w:val="en-US"/>
              </w:rPr>
            </w:pPr>
          </w:p>
        </w:tc>
      </w:tr>
      <w:tr w:rsidR="002F776E" w:rsidRPr="005A47BB" w14:paraId="3400B9D7" w14:textId="77777777" w:rsidTr="00774107">
        <w:trPr>
          <w:trPrChange w:id="79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tcPrChange w:id="80" w:author="The Tien Mai" w:date="2025-09-04T13:19:00Z" w16du:dateUtc="2025-09-04T11:19:00Z">
              <w:tcPr>
                <w:tcW w:w="2421" w:type="dxa"/>
                <w:gridSpan w:val="3"/>
              </w:tcPr>
            </w:tcPrChange>
          </w:tcPr>
          <w:p w14:paraId="03C336F4" w14:textId="2DBAF314" w:rsidR="00547684" w:rsidRPr="00990CF9" w:rsidRDefault="00547684" w:rsidP="00203429">
            <w:pPr>
              <w:rPr>
                <w:b/>
                <w:bCs/>
                <w:color w:val="C00000"/>
                <w:sz w:val="20"/>
                <w:szCs w:val="20"/>
                <w:lang w:val="en-US"/>
              </w:rPr>
            </w:pPr>
            <w:r w:rsidRPr="00990CF9">
              <w:rPr>
                <w:b/>
                <w:bCs/>
                <w:color w:val="70AD47" w:themeColor="accent6"/>
                <w:sz w:val="20"/>
                <w:szCs w:val="20"/>
                <w:lang w:val="en-US"/>
              </w:rPr>
              <w:t>Cardiac output</w:t>
            </w:r>
          </w:p>
        </w:tc>
        <w:tc>
          <w:tcPr>
            <w:tcW w:w="1350" w:type="dxa"/>
            <w:tcPrChange w:id="81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731FD719" w14:textId="0F443854" w:rsidR="00547684" w:rsidRPr="005A47BB" w:rsidRDefault="00547684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QCC</w:t>
            </w:r>
          </w:p>
        </w:tc>
        <w:tc>
          <w:tcPr>
            <w:tcW w:w="1440" w:type="dxa"/>
            <w:tcPrChange w:id="82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278BDD95" w14:textId="5822E7CB" w:rsidR="00547684" w:rsidRPr="005A47BB" w:rsidRDefault="00547684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260" w:type="dxa"/>
            <w:tcPrChange w:id="83" w:author="The Tien Mai" w:date="2025-09-04T13:19:00Z" w16du:dateUtc="2025-09-04T11:19:00Z">
              <w:tcPr>
                <w:tcW w:w="1350" w:type="dxa"/>
              </w:tcPr>
            </w:tcPrChange>
          </w:tcPr>
          <w:p w14:paraId="3BC06E94" w14:textId="2AF5C27B" w:rsidR="00547684" w:rsidRPr="005A47BB" w:rsidRDefault="00547684" w:rsidP="00774107">
            <w:pPr>
              <w:jc w:val="center"/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L/kg/h</w:t>
            </w:r>
          </w:p>
        </w:tc>
        <w:tc>
          <w:tcPr>
            <w:tcW w:w="3488" w:type="dxa"/>
            <w:tcPrChange w:id="84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605EE840" w14:textId="77777777" w:rsidR="00547684" w:rsidRPr="005A47BB" w:rsidRDefault="00547684" w:rsidP="00203429">
            <w:pPr>
              <w:rPr>
                <w:sz w:val="20"/>
                <w:szCs w:val="20"/>
                <w:lang w:val="en-US"/>
              </w:rPr>
            </w:pPr>
          </w:p>
        </w:tc>
      </w:tr>
      <w:tr w:rsidR="002F776E" w:rsidRPr="005A47BB" w14:paraId="36F8DE6E" w14:textId="77777777" w:rsidTr="00774107">
        <w:trPr>
          <w:trPrChange w:id="85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tcPrChange w:id="86" w:author="The Tien Mai" w:date="2025-09-04T13:19:00Z" w16du:dateUtc="2025-09-04T11:19:00Z">
              <w:tcPr>
                <w:tcW w:w="2421" w:type="dxa"/>
                <w:gridSpan w:val="3"/>
              </w:tcPr>
            </w:tcPrChange>
          </w:tcPr>
          <w:p w14:paraId="53E29FFA" w14:textId="77777777" w:rsidR="00203429" w:rsidRPr="00990CF9" w:rsidRDefault="00203429" w:rsidP="00203429">
            <w:pPr>
              <w:rPr>
                <w:b/>
                <w:bCs/>
                <w:color w:val="70AD47" w:themeColor="accent6"/>
                <w:sz w:val="20"/>
                <w:szCs w:val="20"/>
                <w:lang w:val="en-US"/>
              </w:rPr>
            </w:pPr>
            <w:r w:rsidRPr="00990CF9">
              <w:rPr>
                <w:b/>
                <w:bCs/>
                <w:color w:val="70AD47" w:themeColor="accent6"/>
                <w:sz w:val="20"/>
                <w:szCs w:val="20"/>
                <w:lang w:val="en-US"/>
              </w:rPr>
              <w:t xml:space="preserve">Cardiac output </w:t>
            </w:r>
          </w:p>
        </w:tc>
        <w:tc>
          <w:tcPr>
            <w:tcW w:w="1350" w:type="dxa"/>
            <w:tcPrChange w:id="87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38201216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Q_C</w:t>
            </w:r>
          </w:p>
        </w:tc>
        <w:tc>
          <w:tcPr>
            <w:tcW w:w="1440" w:type="dxa"/>
            <w:tcPrChange w:id="88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4162AEC8" w14:textId="2B69B37A" w:rsidR="00203429" w:rsidRPr="005A47BB" w:rsidRDefault="00547684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QCC*BW</w:t>
            </w:r>
            <w:r w:rsidRPr="005A47BB">
              <w:rPr>
                <w:sz w:val="20"/>
                <w:szCs w:val="20"/>
                <w:vertAlign w:val="superscript"/>
                <w:lang w:val="en-US"/>
              </w:rPr>
              <w:t>0.75</w:t>
            </w:r>
          </w:p>
        </w:tc>
        <w:tc>
          <w:tcPr>
            <w:tcW w:w="1260" w:type="dxa"/>
            <w:tcPrChange w:id="89" w:author="The Tien Mai" w:date="2025-09-04T13:19:00Z" w16du:dateUtc="2025-09-04T11:19:00Z">
              <w:tcPr>
                <w:tcW w:w="1350" w:type="dxa"/>
              </w:tcPr>
            </w:tcPrChange>
          </w:tcPr>
          <w:p w14:paraId="01D811DE" w14:textId="09F1C5B3" w:rsidR="00203429" w:rsidRPr="005A47BB" w:rsidRDefault="00203429" w:rsidP="00774107">
            <w:pPr>
              <w:jc w:val="center"/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</w:t>
            </w:r>
            <w:r w:rsidR="00442B6D" w:rsidRPr="005A47BB">
              <w:rPr>
                <w:sz w:val="20"/>
                <w:szCs w:val="20"/>
                <w:lang w:val="en-US"/>
              </w:rPr>
              <w:t>/h</w:t>
            </w:r>
          </w:p>
        </w:tc>
        <w:tc>
          <w:tcPr>
            <w:tcW w:w="3488" w:type="dxa"/>
            <w:tcPrChange w:id="90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70DBAFEC" w14:textId="525AD967" w:rsidR="00203429" w:rsidRPr="005A47BB" w:rsidRDefault="00547684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See Trine’s comments</w:t>
            </w:r>
          </w:p>
        </w:tc>
      </w:tr>
      <w:tr w:rsidR="002F776E" w:rsidRPr="005A47BB" w14:paraId="79902987" w14:textId="77777777" w:rsidTr="00774107">
        <w:trPr>
          <w:trPrChange w:id="91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tcPrChange w:id="92" w:author="The Tien Mai" w:date="2025-09-04T13:19:00Z" w16du:dateUtc="2025-09-04T11:19:00Z">
              <w:tcPr>
                <w:tcW w:w="2421" w:type="dxa"/>
                <w:gridSpan w:val="3"/>
              </w:tcPr>
            </w:tcPrChange>
          </w:tcPr>
          <w:p w14:paraId="0479F8CF" w14:textId="77777777" w:rsidR="00203429" w:rsidRPr="005A47BB" w:rsidRDefault="00203429" w:rsidP="00203429">
            <w:pPr>
              <w:rPr>
                <w:color w:val="70AD47" w:themeColor="accent6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 xml:space="preserve">Alveolar ventilation </w:t>
            </w:r>
          </w:p>
        </w:tc>
        <w:tc>
          <w:tcPr>
            <w:tcW w:w="1350" w:type="dxa"/>
            <w:tcPrChange w:id="93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564ABE51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 xml:space="preserve">Q_P </w:t>
            </w:r>
          </w:p>
        </w:tc>
        <w:tc>
          <w:tcPr>
            <w:tcW w:w="1440" w:type="dxa"/>
            <w:tcPrChange w:id="94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0C740E35" w14:textId="7E513D49" w:rsidR="00203429" w:rsidRPr="005A47BB" w:rsidRDefault="00442B6D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2.5/100</w:t>
            </w:r>
          </w:p>
        </w:tc>
        <w:tc>
          <w:tcPr>
            <w:tcW w:w="1260" w:type="dxa"/>
            <w:tcPrChange w:id="95" w:author="The Tien Mai" w:date="2025-09-04T13:19:00Z" w16du:dateUtc="2025-09-04T11:19:00Z">
              <w:tcPr>
                <w:tcW w:w="1350" w:type="dxa"/>
              </w:tcPr>
            </w:tcPrChange>
          </w:tcPr>
          <w:p w14:paraId="5B51C67E" w14:textId="0731DE37" w:rsidR="00203429" w:rsidRPr="005A47BB" w:rsidRDefault="00203429" w:rsidP="00774107">
            <w:pPr>
              <w:jc w:val="center"/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L</w:t>
            </w:r>
            <w:r w:rsidR="00442B6D" w:rsidRPr="005A47BB">
              <w:rPr>
                <w:sz w:val="20"/>
                <w:szCs w:val="20"/>
                <w:lang w:val="en-US"/>
              </w:rPr>
              <w:t>/h</w:t>
            </w:r>
          </w:p>
        </w:tc>
        <w:tc>
          <w:tcPr>
            <w:tcW w:w="3488" w:type="dxa"/>
            <w:tcPrChange w:id="96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6B38B54D" w14:textId="782E392D" w:rsidR="00203429" w:rsidRPr="005A47BB" w:rsidRDefault="00442B6D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C00000"/>
                <w:sz w:val="20"/>
                <w:szCs w:val="20"/>
                <w:lang w:val="en-US"/>
              </w:rPr>
              <w:t xml:space="preserve">Only use with lung </w:t>
            </w:r>
          </w:p>
        </w:tc>
      </w:tr>
      <w:tr w:rsidR="002F776E" w:rsidRPr="005A47BB" w14:paraId="6A684778" w14:textId="77777777" w:rsidTr="00774107">
        <w:trPr>
          <w:trPrChange w:id="97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tcPrChange w:id="98" w:author="The Tien Mai" w:date="2025-09-04T13:19:00Z" w16du:dateUtc="2025-09-04T11:19:00Z">
              <w:tcPr>
                <w:tcW w:w="2421" w:type="dxa"/>
                <w:gridSpan w:val="3"/>
              </w:tcPr>
            </w:tcPrChange>
          </w:tcPr>
          <w:p w14:paraId="2A96293D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Blood flow to the liver as fraction of QCC</w:t>
            </w:r>
          </w:p>
        </w:tc>
        <w:tc>
          <w:tcPr>
            <w:tcW w:w="1350" w:type="dxa"/>
            <w:tcPrChange w:id="99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5DB8D31D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FQ_Li</w:t>
            </w:r>
          </w:p>
        </w:tc>
        <w:tc>
          <w:tcPr>
            <w:tcW w:w="1440" w:type="dxa"/>
            <w:tcPrChange w:id="100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1687E417" w14:textId="0ABDE276" w:rsidR="00203429" w:rsidRPr="005A47BB" w:rsidRDefault="00203429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0.255</w:t>
            </w:r>
          </w:p>
        </w:tc>
        <w:tc>
          <w:tcPr>
            <w:tcW w:w="1260" w:type="dxa"/>
            <w:tcPrChange w:id="101" w:author="The Tien Mai" w:date="2025-09-04T13:19:00Z" w16du:dateUtc="2025-09-04T11:19:00Z">
              <w:tcPr>
                <w:tcW w:w="1350" w:type="dxa"/>
              </w:tcPr>
            </w:tcPrChange>
          </w:tcPr>
          <w:p w14:paraId="7646170D" w14:textId="77777777" w:rsidR="00203429" w:rsidRPr="005A47BB" w:rsidRDefault="00203429" w:rsidP="0077410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8" w:type="dxa"/>
            <w:tcPrChange w:id="102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79EF3F9C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Jack 2002</w:t>
            </w:r>
          </w:p>
        </w:tc>
      </w:tr>
      <w:tr w:rsidR="002F776E" w:rsidRPr="005A47BB" w14:paraId="66D1F370" w14:textId="77777777" w:rsidTr="00774107">
        <w:trPr>
          <w:trPrChange w:id="103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tcPrChange w:id="104" w:author="The Tien Mai" w:date="2025-09-04T13:19:00Z" w16du:dateUtc="2025-09-04T11:19:00Z">
              <w:tcPr>
                <w:tcW w:w="2421" w:type="dxa"/>
                <w:gridSpan w:val="3"/>
              </w:tcPr>
            </w:tcPrChange>
          </w:tcPr>
          <w:p w14:paraId="3D8AB3EA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Blood flow to the kidney as fraction of QCC</w:t>
            </w:r>
          </w:p>
        </w:tc>
        <w:tc>
          <w:tcPr>
            <w:tcW w:w="1350" w:type="dxa"/>
            <w:tcPrChange w:id="105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0D24F260" w14:textId="187A3192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FQ_K</w:t>
            </w:r>
            <w:r w:rsidR="00EB192A" w:rsidRPr="005A47BB"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1440" w:type="dxa"/>
            <w:tcPrChange w:id="106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5D730299" w14:textId="31A58795" w:rsidR="00203429" w:rsidRPr="005A47BB" w:rsidRDefault="00203429" w:rsidP="0020342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0.19</w:t>
            </w:r>
          </w:p>
        </w:tc>
        <w:tc>
          <w:tcPr>
            <w:tcW w:w="1260" w:type="dxa"/>
            <w:tcPrChange w:id="107" w:author="The Tien Mai" w:date="2025-09-04T13:19:00Z" w16du:dateUtc="2025-09-04T11:19:00Z">
              <w:tcPr>
                <w:tcW w:w="1350" w:type="dxa"/>
              </w:tcPr>
            </w:tcPrChange>
          </w:tcPr>
          <w:p w14:paraId="20378A7D" w14:textId="77777777" w:rsidR="00203429" w:rsidRPr="005A47BB" w:rsidRDefault="00203429" w:rsidP="0077410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8" w:type="dxa"/>
            <w:tcPrChange w:id="108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0DC8AE43" w14:textId="77777777" w:rsidR="00203429" w:rsidRPr="005A47BB" w:rsidRDefault="00203429" w:rsidP="0020342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Jack 2002</w:t>
            </w:r>
          </w:p>
        </w:tc>
      </w:tr>
      <w:tr w:rsidR="002F776E" w:rsidRPr="005A47BB" w14:paraId="7D984BEE" w14:textId="77777777" w:rsidTr="00774107">
        <w:trPr>
          <w:trPrChange w:id="109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tcPrChange w:id="110" w:author="The Tien Mai" w:date="2025-09-04T13:19:00Z" w16du:dateUtc="2025-09-04T11:19:00Z">
              <w:tcPr>
                <w:tcW w:w="2421" w:type="dxa"/>
                <w:gridSpan w:val="3"/>
              </w:tcPr>
            </w:tcPrChange>
          </w:tcPr>
          <w:p w14:paraId="1F750B3F" w14:textId="19D6A186" w:rsidR="00E33D11" w:rsidRPr="005A47BB" w:rsidRDefault="00E33D11" w:rsidP="00E33D11">
            <w:pPr>
              <w:rPr>
                <w:color w:val="70AD47" w:themeColor="accent6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 xml:space="preserve">Blood flow to tissues </w:t>
            </w:r>
          </w:p>
        </w:tc>
        <w:tc>
          <w:tcPr>
            <w:tcW w:w="1350" w:type="dxa"/>
            <w:tcPrChange w:id="111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683D3784" w14:textId="77777777" w:rsidR="00E33D11" w:rsidRPr="005A47BB" w:rsidRDefault="00E33D11" w:rsidP="00E33D11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FQ_T</w:t>
            </w:r>
          </w:p>
        </w:tc>
        <w:tc>
          <w:tcPr>
            <w:tcW w:w="1440" w:type="dxa"/>
            <w:tcPrChange w:id="112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46DFA392" w14:textId="6A3B5EE2" w:rsidR="00E33D11" w:rsidRPr="005A47BB" w:rsidRDefault="00E33D11" w:rsidP="00E33D11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1-sum(FQ_otherTissues)</w:t>
            </w:r>
          </w:p>
          <w:p w14:paraId="0F87B5AC" w14:textId="77777777" w:rsidR="00E33D11" w:rsidRPr="005A47BB" w:rsidRDefault="00E33D11" w:rsidP="00E33D11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PrChange w:id="113" w:author="The Tien Mai" w:date="2025-09-04T13:19:00Z" w16du:dateUtc="2025-09-04T11:19:00Z">
              <w:tcPr>
                <w:tcW w:w="1350" w:type="dxa"/>
              </w:tcPr>
            </w:tcPrChange>
          </w:tcPr>
          <w:p w14:paraId="64513E7B" w14:textId="77777777" w:rsidR="00E33D11" w:rsidRPr="005A47BB" w:rsidRDefault="00E33D11" w:rsidP="0077410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8" w:type="dxa"/>
            <w:tcPrChange w:id="114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1BD6DAF7" w14:textId="7BB51DA6" w:rsidR="00E33D11" w:rsidRPr="005A47BB" w:rsidRDefault="00E33D11" w:rsidP="00E33D11">
            <w:pPr>
              <w:rPr>
                <w:sz w:val="20"/>
                <w:szCs w:val="20"/>
                <w:lang w:val="en-US"/>
              </w:rPr>
            </w:pPr>
          </w:p>
          <w:p w14:paraId="1C9AE6E3" w14:textId="77777777" w:rsidR="00E33D11" w:rsidRPr="005A47BB" w:rsidRDefault="00E33D11" w:rsidP="00E33D11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2F776E" w:rsidRPr="00151725" w14:paraId="151A5D3B" w14:textId="77777777" w:rsidTr="00774107">
        <w:trPr>
          <w:trPrChange w:id="115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vMerge w:val="restart"/>
            <w:tcPrChange w:id="116" w:author="The Tien Mai" w:date="2025-09-04T13:19:00Z" w16du:dateUtc="2025-09-04T11:19:00Z">
              <w:tcPr>
                <w:tcW w:w="2421" w:type="dxa"/>
                <w:gridSpan w:val="3"/>
                <w:vMerge w:val="restart"/>
              </w:tcPr>
            </w:tcPrChange>
          </w:tcPr>
          <w:p w14:paraId="54E9D33B" w14:textId="083726FC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Liver</w:t>
            </w:r>
            <w:r w:rsidR="00987078" w:rsidRPr="005A47BB">
              <w:rPr>
                <w:color w:val="ED7D31" w:themeColor="accent2"/>
                <w:sz w:val="20"/>
                <w:szCs w:val="20"/>
                <w:lang w:val="en-US"/>
              </w:rPr>
              <w:t>_</w:t>
            </w: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Blood partition coefficient</w:t>
            </w:r>
          </w:p>
        </w:tc>
        <w:tc>
          <w:tcPr>
            <w:tcW w:w="1350" w:type="dxa"/>
            <w:tcPrChange w:id="117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295959C6" w14:textId="6467AA4E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p</w:t>
            </w:r>
            <w:r w:rsidR="00987078" w:rsidRPr="005A47BB">
              <w:rPr>
                <w:color w:val="70AD47" w:themeColor="accent6"/>
                <w:sz w:val="20"/>
                <w:szCs w:val="20"/>
                <w:lang w:val="en-US"/>
              </w:rPr>
              <w:t>AA</w:t>
            </w: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_LiB</w:t>
            </w:r>
          </w:p>
        </w:tc>
        <w:tc>
          <w:tcPr>
            <w:tcW w:w="1440" w:type="dxa"/>
            <w:tcPrChange w:id="118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63D5C483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0.33</w:t>
            </w:r>
          </w:p>
        </w:tc>
        <w:tc>
          <w:tcPr>
            <w:tcW w:w="1260" w:type="dxa"/>
            <w:vMerge w:val="restart"/>
            <w:tcPrChange w:id="119" w:author="The Tien Mai" w:date="2025-09-04T13:19:00Z" w16du:dateUtc="2025-09-04T11:19:00Z">
              <w:tcPr>
                <w:tcW w:w="1350" w:type="dxa"/>
                <w:vMerge w:val="restart"/>
              </w:tcPr>
            </w:tcPrChange>
          </w:tcPr>
          <w:p w14:paraId="1AE0CFA7" w14:textId="77777777" w:rsidR="002546A2" w:rsidRPr="005A47BB" w:rsidRDefault="002546A2">
            <w:pPr>
              <w:jc w:val="center"/>
              <w:rPr>
                <w:sz w:val="20"/>
                <w:szCs w:val="20"/>
                <w:lang w:val="en-US"/>
              </w:rPr>
              <w:pPrChange w:id="120" w:author="The Tien Mai" w:date="2025-09-04T13:20:00Z" w16du:dateUtc="2025-09-04T11:20:00Z">
                <w:pPr/>
              </w:pPrChange>
            </w:pPr>
          </w:p>
        </w:tc>
        <w:tc>
          <w:tcPr>
            <w:tcW w:w="3488" w:type="dxa"/>
            <w:tcPrChange w:id="121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3D8AE906" w14:textId="77777777" w:rsidR="002546A2" w:rsidRPr="005A47BB" w:rsidRDefault="002546A2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commentRangeStart w:id="122"/>
            <w:r w:rsidRPr="005A47BB">
              <w:rPr>
                <w:color w:val="000000" w:themeColor="text1"/>
                <w:sz w:val="20"/>
                <w:szCs w:val="20"/>
                <w:lang w:val="en-US"/>
              </w:rPr>
              <w:t>Doerge et al. 2005b (average tissue/serum concentration) with data from Table 4</w:t>
            </w:r>
            <w:commentRangeEnd w:id="122"/>
            <w:r w:rsidR="007F780A">
              <w:rPr>
                <w:rStyle w:val="CommentReference"/>
              </w:rPr>
              <w:commentReference w:id="122"/>
            </w:r>
          </w:p>
        </w:tc>
      </w:tr>
      <w:tr w:rsidR="002F776E" w:rsidRPr="00151725" w14:paraId="0B68C1D1" w14:textId="77777777" w:rsidTr="00774107">
        <w:trPr>
          <w:trPrChange w:id="123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vMerge/>
            <w:tcBorders>
              <w:bottom w:val="single" w:sz="4" w:space="0" w:color="auto"/>
            </w:tcBorders>
            <w:tcPrChange w:id="124" w:author="The Tien Mai" w:date="2025-09-04T13:19:00Z" w16du:dateUtc="2025-09-04T11:19:00Z">
              <w:tcPr>
                <w:tcW w:w="2421" w:type="dxa"/>
                <w:gridSpan w:val="3"/>
                <w:vMerge/>
                <w:tcBorders>
                  <w:bottom w:val="single" w:sz="4" w:space="0" w:color="auto"/>
                </w:tcBorders>
              </w:tcPr>
            </w:tcPrChange>
          </w:tcPr>
          <w:p w14:paraId="2F774FF1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PrChange w:id="125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0F428A2D" w14:textId="0A53A7FF" w:rsidR="002546A2" w:rsidRPr="00763E6E" w:rsidRDefault="00987078" w:rsidP="003773D9">
            <w:pPr>
              <w:rPr>
                <w:sz w:val="20"/>
                <w:szCs w:val="20"/>
                <w:highlight w:val="yellow"/>
                <w:lang w:val="en-US"/>
              </w:rPr>
            </w:pPr>
            <w:r w:rsidRPr="00763E6E">
              <w:rPr>
                <w:color w:val="FFC000" w:themeColor="accent4"/>
                <w:sz w:val="20"/>
                <w:szCs w:val="20"/>
                <w:highlight w:val="yellow"/>
                <w:lang w:val="en-US"/>
              </w:rPr>
              <w:t>pGA</w:t>
            </w:r>
            <w:r w:rsidR="002546A2" w:rsidRPr="00763E6E">
              <w:rPr>
                <w:color w:val="FFC000" w:themeColor="accent4"/>
                <w:sz w:val="20"/>
                <w:szCs w:val="20"/>
                <w:highlight w:val="yellow"/>
                <w:lang w:val="en-US"/>
              </w:rPr>
              <w:t>_LiB</w:t>
            </w:r>
          </w:p>
        </w:tc>
        <w:tc>
          <w:tcPr>
            <w:tcW w:w="1440" w:type="dxa"/>
            <w:tcPrChange w:id="126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06BB879D" w14:textId="270C7BE2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del w:id="127" w:author="Trine Husøy" w:date="2025-08-29T13:05:00Z" w16du:dateUtc="2025-08-29T11:05:00Z">
              <w:r w:rsidRPr="005A47BB" w:rsidDel="000B7301">
                <w:rPr>
                  <w:sz w:val="20"/>
                  <w:szCs w:val="20"/>
                  <w:lang w:val="en-US"/>
                </w:rPr>
                <w:delText>0.1</w:delText>
              </w:r>
            </w:del>
            <w:ins w:id="128" w:author="Trine Husøy" w:date="2025-08-29T13:05:00Z" w16du:dateUtc="2025-08-29T11:05:00Z">
              <w:r w:rsidR="000B7301">
                <w:rPr>
                  <w:sz w:val="20"/>
                  <w:szCs w:val="20"/>
                  <w:lang w:val="en-US"/>
                </w:rPr>
                <w:t xml:space="preserve"> 0.63</w:t>
              </w:r>
            </w:ins>
          </w:p>
        </w:tc>
        <w:tc>
          <w:tcPr>
            <w:tcW w:w="1260" w:type="dxa"/>
            <w:vMerge/>
            <w:tcPrChange w:id="129" w:author="The Tien Mai" w:date="2025-09-04T13:19:00Z" w16du:dateUtc="2025-09-04T11:19:00Z">
              <w:tcPr>
                <w:tcW w:w="1350" w:type="dxa"/>
                <w:vMerge/>
              </w:tcPr>
            </w:tcPrChange>
          </w:tcPr>
          <w:p w14:paraId="634E4C67" w14:textId="77777777" w:rsidR="002546A2" w:rsidRPr="005A47BB" w:rsidRDefault="002546A2">
            <w:pPr>
              <w:jc w:val="center"/>
              <w:rPr>
                <w:sz w:val="20"/>
                <w:szCs w:val="20"/>
                <w:lang w:val="en-US"/>
              </w:rPr>
              <w:pPrChange w:id="130" w:author="The Tien Mai" w:date="2025-09-04T13:20:00Z" w16du:dateUtc="2025-09-04T11:20:00Z">
                <w:pPr/>
              </w:pPrChange>
            </w:pPr>
          </w:p>
        </w:tc>
        <w:tc>
          <w:tcPr>
            <w:tcW w:w="3488" w:type="dxa"/>
            <w:tcPrChange w:id="131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4DD5F85D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commentRangeStart w:id="132"/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Doerge et al. 2005b</w:t>
            </w:r>
          </w:p>
          <w:p w14:paraId="24A5E5AC" w14:textId="77777777" w:rsidR="002546A2" w:rsidRPr="005A47BB" w:rsidRDefault="002546A2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GA below detection level -&gt; hence p_LiB_GA can not be calculated based on this work</w:t>
            </w:r>
            <w:commentRangeEnd w:id="132"/>
            <w:r w:rsidR="000B7301">
              <w:rPr>
                <w:rStyle w:val="CommentReference"/>
              </w:rPr>
              <w:commentReference w:id="132"/>
            </w:r>
          </w:p>
        </w:tc>
      </w:tr>
      <w:tr w:rsidR="002F776E" w:rsidRPr="00151725" w14:paraId="64F52321" w14:textId="77777777" w:rsidTr="00774107">
        <w:trPr>
          <w:trPrChange w:id="133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vMerge w:val="restart"/>
            <w:tcPrChange w:id="134" w:author="The Tien Mai" w:date="2025-09-04T13:19:00Z" w16du:dateUtc="2025-09-04T11:19:00Z">
              <w:tcPr>
                <w:tcW w:w="2421" w:type="dxa"/>
                <w:gridSpan w:val="3"/>
                <w:vMerge w:val="restart"/>
              </w:tcPr>
            </w:tcPrChange>
          </w:tcPr>
          <w:p w14:paraId="4CE02998" w14:textId="015EA6B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Kidney</w:t>
            </w:r>
            <w:r w:rsidR="00987078" w:rsidRPr="005A47BB">
              <w:rPr>
                <w:color w:val="ED7D31" w:themeColor="accent2"/>
                <w:sz w:val="20"/>
                <w:szCs w:val="20"/>
                <w:lang w:val="en-US"/>
              </w:rPr>
              <w:t>_</w:t>
            </w: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Blood partition coefficient</w:t>
            </w:r>
          </w:p>
        </w:tc>
        <w:tc>
          <w:tcPr>
            <w:tcW w:w="1350" w:type="dxa"/>
            <w:tcPrChange w:id="135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4EA88EAD" w14:textId="455A4348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p</w:t>
            </w:r>
            <w:r w:rsidR="00987078" w:rsidRPr="005A47BB">
              <w:rPr>
                <w:color w:val="70AD47" w:themeColor="accent6"/>
                <w:sz w:val="20"/>
                <w:szCs w:val="20"/>
                <w:lang w:val="en-US"/>
              </w:rPr>
              <w:t>AA</w:t>
            </w: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>_KiB</w:t>
            </w:r>
          </w:p>
        </w:tc>
        <w:tc>
          <w:tcPr>
            <w:tcW w:w="1440" w:type="dxa"/>
            <w:tcPrChange w:id="136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33765040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1260" w:type="dxa"/>
            <w:vMerge w:val="restart"/>
            <w:tcPrChange w:id="137" w:author="The Tien Mai" w:date="2025-09-04T13:19:00Z" w16du:dateUtc="2025-09-04T11:19:00Z">
              <w:tcPr>
                <w:tcW w:w="1350" w:type="dxa"/>
                <w:vMerge w:val="restart"/>
              </w:tcPr>
            </w:tcPrChange>
          </w:tcPr>
          <w:p w14:paraId="5CF17313" w14:textId="77777777" w:rsidR="002546A2" w:rsidRPr="005A47BB" w:rsidRDefault="002546A2">
            <w:pPr>
              <w:jc w:val="center"/>
              <w:rPr>
                <w:sz w:val="20"/>
                <w:szCs w:val="20"/>
                <w:lang w:val="en-US"/>
              </w:rPr>
              <w:pPrChange w:id="138" w:author="The Tien Mai" w:date="2025-09-04T13:20:00Z" w16du:dateUtc="2025-09-04T11:20:00Z">
                <w:pPr/>
              </w:pPrChange>
            </w:pPr>
          </w:p>
        </w:tc>
        <w:tc>
          <w:tcPr>
            <w:tcW w:w="3488" w:type="dxa"/>
            <w:tcPrChange w:id="139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517A8961" w14:textId="6057E068" w:rsidR="002546A2" w:rsidRPr="005A47BB" w:rsidRDefault="00381EAE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A47BB">
              <w:rPr>
                <w:color w:val="000000" w:themeColor="text1"/>
                <w:sz w:val="20"/>
                <w:szCs w:val="20"/>
                <w:lang w:val="en-US"/>
              </w:rPr>
              <w:t xml:space="preserve">Calculated </w:t>
            </w:r>
            <w:r w:rsidR="00E9747C" w:rsidRPr="005A47BB">
              <w:rPr>
                <w:color w:val="000000" w:themeColor="text1"/>
                <w:sz w:val="20"/>
                <w:szCs w:val="20"/>
                <w:lang w:val="en-US"/>
              </w:rPr>
              <w:t>based on</w:t>
            </w:r>
            <w:r w:rsidRPr="005A47BB">
              <w:rPr>
                <w:color w:val="000000" w:themeColor="text1"/>
                <w:sz w:val="20"/>
                <w:szCs w:val="20"/>
                <w:lang w:val="en-US"/>
              </w:rPr>
              <w:t xml:space="preserve"> reed out from</w:t>
            </w:r>
            <w:r w:rsidR="002546A2" w:rsidRPr="005A47BB">
              <w:rPr>
                <w:color w:val="000000" w:themeColor="text1"/>
                <w:sz w:val="20"/>
                <w:szCs w:val="20"/>
                <w:lang w:val="en-US"/>
              </w:rPr>
              <w:t xml:space="preserve"> Miller et al. 1981</w:t>
            </w:r>
          </w:p>
        </w:tc>
      </w:tr>
      <w:tr w:rsidR="002F776E" w:rsidRPr="005A47BB" w14:paraId="1BEE5BA9" w14:textId="77777777" w:rsidTr="00774107">
        <w:trPr>
          <w:trPrChange w:id="140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vMerge/>
            <w:tcBorders>
              <w:bottom w:val="single" w:sz="4" w:space="0" w:color="auto"/>
            </w:tcBorders>
            <w:tcPrChange w:id="141" w:author="The Tien Mai" w:date="2025-09-04T13:19:00Z" w16du:dateUtc="2025-09-04T11:19:00Z">
              <w:tcPr>
                <w:tcW w:w="2421" w:type="dxa"/>
                <w:gridSpan w:val="3"/>
                <w:vMerge/>
                <w:tcBorders>
                  <w:bottom w:val="single" w:sz="4" w:space="0" w:color="auto"/>
                </w:tcBorders>
              </w:tcPr>
            </w:tcPrChange>
          </w:tcPr>
          <w:p w14:paraId="2B51A179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PrChange w:id="142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75AC7BCA" w14:textId="2D74F923" w:rsidR="002546A2" w:rsidRPr="005A47BB" w:rsidRDefault="00013073" w:rsidP="003773D9">
            <w:pPr>
              <w:rPr>
                <w:sz w:val="20"/>
                <w:szCs w:val="20"/>
                <w:lang w:val="en-US"/>
              </w:rPr>
            </w:pPr>
            <w:r w:rsidRPr="00763E6E">
              <w:rPr>
                <w:sz w:val="20"/>
                <w:szCs w:val="20"/>
                <w:highlight w:val="yellow"/>
                <w:lang w:val="en-US"/>
              </w:rPr>
              <w:t>pGA</w:t>
            </w:r>
            <w:r w:rsidR="002546A2" w:rsidRPr="00763E6E">
              <w:rPr>
                <w:sz w:val="20"/>
                <w:szCs w:val="20"/>
                <w:highlight w:val="yellow"/>
                <w:lang w:val="en-US"/>
              </w:rPr>
              <w:t>_KiB</w:t>
            </w:r>
          </w:p>
        </w:tc>
        <w:tc>
          <w:tcPr>
            <w:tcW w:w="1440" w:type="dxa"/>
            <w:tcPrChange w:id="143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7515F69B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1.0</w:t>
            </w:r>
          </w:p>
        </w:tc>
        <w:tc>
          <w:tcPr>
            <w:tcW w:w="1260" w:type="dxa"/>
            <w:vMerge/>
            <w:tcPrChange w:id="144" w:author="The Tien Mai" w:date="2025-09-04T13:19:00Z" w16du:dateUtc="2025-09-04T11:19:00Z">
              <w:tcPr>
                <w:tcW w:w="1350" w:type="dxa"/>
                <w:vMerge/>
              </w:tcPr>
            </w:tcPrChange>
          </w:tcPr>
          <w:p w14:paraId="66A28CD2" w14:textId="77777777" w:rsidR="002546A2" w:rsidRPr="005A47BB" w:rsidRDefault="002546A2">
            <w:pPr>
              <w:jc w:val="center"/>
              <w:rPr>
                <w:sz w:val="20"/>
                <w:szCs w:val="20"/>
                <w:lang w:val="en-US"/>
              </w:rPr>
              <w:pPrChange w:id="145" w:author="The Tien Mai" w:date="2025-09-04T13:20:00Z" w16du:dateUtc="2025-09-04T11:20:00Z">
                <w:pPr/>
              </w:pPrChange>
            </w:pPr>
          </w:p>
        </w:tc>
        <w:tc>
          <w:tcPr>
            <w:tcW w:w="3488" w:type="dxa"/>
            <w:tcPrChange w:id="146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05013F84" w14:textId="77777777" w:rsidR="002546A2" w:rsidRPr="005A47BB" w:rsidRDefault="002546A2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763E6E" w:rsidRPr="00151725" w14:paraId="337F0BA1" w14:textId="77777777" w:rsidTr="00774107">
        <w:trPr>
          <w:trPrChange w:id="147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vMerge w:val="restart"/>
            <w:tcPrChange w:id="148" w:author="The Tien Mai" w:date="2025-09-04T13:19:00Z" w16du:dateUtc="2025-09-04T11:19:00Z">
              <w:tcPr>
                <w:tcW w:w="2421" w:type="dxa"/>
                <w:gridSpan w:val="3"/>
                <w:vMerge w:val="restart"/>
              </w:tcPr>
            </w:tcPrChange>
          </w:tcPr>
          <w:p w14:paraId="13C8DEFD" w14:textId="0D007A5F" w:rsidR="00763E6E" w:rsidRPr="005A47BB" w:rsidRDefault="00763E6E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>
              <w:rPr>
                <w:color w:val="ED7D31" w:themeColor="accent2"/>
                <w:sz w:val="20"/>
                <w:szCs w:val="20"/>
                <w:lang w:val="en-US"/>
              </w:rPr>
              <w:t>Tissue_Blood_partition coefficient.</w:t>
            </w:r>
          </w:p>
        </w:tc>
        <w:tc>
          <w:tcPr>
            <w:tcW w:w="1350" w:type="dxa"/>
            <w:tcPrChange w:id="149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1C1F46AF" w14:textId="7444E3A4" w:rsidR="00763E6E" w:rsidRPr="00763E6E" w:rsidRDefault="00763E6E" w:rsidP="003773D9">
            <w:pPr>
              <w:rPr>
                <w:sz w:val="20"/>
                <w:szCs w:val="20"/>
                <w:highlight w:val="yellow"/>
                <w:lang w:val="en-US"/>
              </w:rPr>
            </w:pPr>
            <w:r w:rsidRPr="00763E6E">
              <w:rPr>
                <w:sz w:val="20"/>
                <w:szCs w:val="20"/>
                <w:highlight w:val="yellow"/>
                <w:lang w:val="en-US"/>
              </w:rPr>
              <w:t>pAA_TB</w:t>
            </w:r>
          </w:p>
        </w:tc>
        <w:tc>
          <w:tcPr>
            <w:tcW w:w="1440" w:type="dxa"/>
            <w:tcPrChange w:id="150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76E778F1" w14:textId="486D7A80" w:rsidR="00763E6E" w:rsidRPr="005A47BB" w:rsidRDefault="00763E6E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260" w:type="dxa"/>
            <w:tcPrChange w:id="151" w:author="The Tien Mai" w:date="2025-09-04T13:19:00Z" w16du:dateUtc="2025-09-04T11:19:00Z">
              <w:tcPr>
                <w:tcW w:w="1350" w:type="dxa"/>
              </w:tcPr>
            </w:tcPrChange>
          </w:tcPr>
          <w:p w14:paraId="2917BFCC" w14:textId="77777777" w:rsidR="00763E6E" w:rsidRPr="005A47BB" w:rsidRDefault="00763E6E">
            <w:pPr>
              <w:jc w:val="center"/>
              <w:rPr>
                <w:sz w:val="20"/>
                <w:szCs w:val="20"/>
                <w:lang w:val="en-US"/>
              </w:rPr>
              <w:pPrChange w:id="152" w:author="The Tien Mai" w:date="2025-09-04T13:20:00Z" w16du:dateUtc="2025-09-04T11:20:00Z">
                <w:pPr/>
              </w:pPrChange>
            </w:pPr>
          </w:p>
        </w:tc>
        <w:tc>
          <w:tcPr>
            <w:tcW w:w="3488" w:type="dxa"/>
            <w:tcPrChange w:id="153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0F25AD89" w14:textId="7853CB0D" w:rsidR="00763E6E" w:rsidRPr="005A47BB" w:rsidRDefault="0009566D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commentRangeStart w:id="154"/>
            <w:ins w:id="155" w:author="Trine Husøy" w:date="2025-08-29T13:50:00Z" w16du:dateUtc="2025-08-29T11:50:00Z">
              <w:r>
                <w:rPr>
                  <w:color w:val="000000" w:themeColor="text1"/>
                  <w:sz w:val="20"/>
                  <w:szCs w:val="20"/>
                  <w:lang w:val="en-US"/>
                </w:rPr>
                <w:t xml:space="preserve">calculate this from </w:t>
              </w:r>
              <w:r w:rsidRPr="00122D24">
                <w:rPr>
                  <w:color w:val="000000" w:themeColor="text1"/>
                  <w:sz w:val="20"/>
                  <w:szCs w:val="20"/>
                  <w:lang w:val="en-US"/>
                </w:rPr>
                <w:t xml:space="preserve">Doerge (2005) paper on acrylamide in </w:t>
              </w:r>
              <w:r>
                <w:rPr>
                  <w:color w:val="000000" w:themeColor="text1"/>
                  <w:sz w:val="20"/>
                  <w:szCs w:val="20"/>
                  <w:lang w:val="en-US"/>
                </w:rPr>
                <w:t>rats</w:t>
              </w:r>
            </w:ins>
            <w:commentRangeEnd w:id="154"/>
            <w:ins w:id="156" w:author="Trine Husøy" w:date="2025-08-29T13:57:00Z" w16du:dateUtc="2025-08-29T11:57:00Z">
              <w:r w:rsidR="007F780A">
                <w:rPr>
                  <w:rStyle w:val="CommentReference"/>
                </w:rPr>
                <w:commentReference w:id="154"/>
              </w:r>
            </w:ins>
          </w:p>
        </w:tc>
      </w:tr>
      <w:tr w:rsidR="00763E6E" w:rsidRPr="00151725" w14:paraId="6217E0A2" w14:textId="77777777" w:rsidTr="00774107">
        <w:trPr>
          <w:trPrChange w:id="157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vMerge/>
            <w:tcBorders>
              <w:bottom w:val="single" w:sz="4" w:space="0" w:color="auto"/>
            </w:tcBorders>
            <w:tcPrChange w:id="158" w:author="The Tien Mai" w:date="2025-09-04T13:19:00Z" w16du:dateUtc="2025-09-04T11:19:00Z">
              <w:tcPr>
                <w:tcW w:w="2421" w:type="dxa"/>
                <w:gridSpan w:val="3"/>
                <w:vMerge/>
                <w:tcBorders>
                  <w:bottom w:val="single" w:sz="4" w:space="0" w:color="auto"/>
                </w:tcBorders>
              </w:tcPr>
            </w:tcPrChange>
          </w:tcPr>
          <w:p w14:paraId="2BEDF56F" w14:textId="77777777" w:rsidR="00763E6E" w:rsidRPr="005A47BB" w:rsidRDefault="00763E6E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PrChange w:id="159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62ED63E9" w14:textId="3D022A81" w:rsidR="00763E6E" w:rsidRPr="00763E6E" w:rsidRDefault="00763E6E" w:rsidP="003773D9">
            <w:pPr>
              <w:rPr>
                <w:sz w:val="20"/>
                <w:szCs w:val="20"/>
                <w:highlight w:val="yellow"/>
                <w:lang w:val="en-US"/>
              </w:rPr>
            </w:pPr>
            <w:commentRangeStart w:id="160"/>
            <w:r w:rsidRPr="00763E6E">
              <w:rPr>
                <w:sz w:val="20"/>
                <w:szCs w:val="20"/>
                <w:highlight w:val="yellow"/>
                <w:lang w:val="en-US"/>
              </w:rPr>
              <w:t>pGA_TB</w:t>
            </w:r>
            <w:commentRangeEnd w:id="160"/>
            <w:r>
              <w:rPr>
                <w:rStyle w:val="CommentReference"/>
              </w:rPr>
              <w:commentReference w:id="160"/>
            </w:r>
          </w:p>
        </w:tc>
        <w:tc>
          <w:tcPr>
            <w:tcW w:w="1440" w:type="dxa"/>
            <w:tcPrChange w:id="161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481ED183" w14:textId="50609903" w:rsidR="00763E6E" w:rsidRPr="005A47BB" w:rsidRDefault="00F2154A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ins w:id="162" w:author="Trine Husøy" w:date="2025-08-29T13:36:00Z" w16du:dateUtc="2025-08-29T11:36:00Z">
              <w:r>
                <w:rPr>
                  <w:sz w:val="20"/>
                  <w:szCs w:val="20"/>
                  <w:lang w:val="en-US"/>
                </w:rPr>
                <w:t>1.35</w:t>
              </w:r>
            </w:ins>
          </w:p>
        </w:tc>
        <w:tc>
          <w:tcPr>
            <w:tcW w:w="1260" w:type="dxa"/>
            <w:tcPrChange w:id="163" w:author="The Tien Mai" w:date="2025-09-04T13:19:00Z" w16du:dateUtc="2025-09-04T11:19:00Z">
              <w:tcPr>
                <w:tcW w:w="1350" w:type="dxa"/>
              </w:tcPr>
            </w:tcPrChange>
          </w:tcPr>
          <w:p w14:paraId="61586FB2" w14:textId="77777777" w:rsidR="00763E6E" w:rsidRPr="005A47BB" w:rsidRDefault="00763E6E">
            <w:pPr>
              <w:jc w:val="center"/>
              <w:rPr>
                <w:sz w:val="20"/>
                <w:szCs w:val="20"/>
                <w:lang w:val="en-US"/>
              </w:rPr>
              <w:pPrChange w:id="164" w:author="The Tien Mai" w:date="2025-09-04T13:20:00Z" w16du:dateUtc="2025-09-04T11:20:00Z">
                <w:pPr/>
              </w:pPrChange>
            </w:pPr>
          </w:p>
        </w:tc>
        <w:tc>
          <w:tcPr>
            <w:tcW w:w="3488" w:type="dxa"/>
            <w:tcPrChange w:id="165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18C1E917" w14:textId="3470C4EA" w:rsidR="00763E6E" w:rsidRPr="005A47BB" w:rsidRDefault="00317B91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commentRangeStart w:id="166"/>
            <w:ins w:id="167" w:author="Trine Husøy" w:date="2025-08-29T13:06:00Z" w16du:dateUtc="2025-08-29T11:06:00Z">
              <w:r>
                <w:rPr>
                  <w:color w:val="000000" w:themeColor="text1"/>
                  <w:sz w:val="20"/>
                  <w:szCs w:val="20"/>
                  <w:lang w:val="en-US"/>
                </w:rPr>
                <w:t xml:space="preserve">Also calculate this from </w:t>
              </w:r>
            </w:ins>
            <w:ins w:id="168" w:author="Trine Husøy" w:date="2025-08-29T13:06:00Z">
              <w:r w:rsidRPr="00317B91">
                <w:rPr>
                  <w:color w:val="000000" w:themeColor="text1"/>
                  <w:sz w:val="20"/>
                  <w:szCs w:val="20"/>
                  <w:lang w:val="en-US"/>
                  <w:rPrChange w:id="169" w:author="Trine Husøy" w:date="2025-08-29T13:06:00Z" w16du:dateUtc="2025-08-29T11:06:00Z">
                    <w:rPr>
                      <w:color w:val="000000" w:themeColor="text1"/>
                      <w:sz w:val="20"/>
                      <w:szCs w:val="20"/>
                    </w:rPr>
                  </w:rPrChange>
                </w:rPr>
                <w:t xml:space="preserve">Doerge (2005) paper on acrylamide in mice. </w:t>
              </w:r>
            </w:ins>
            <w:commentRangeEnd w:id="166"/>
            <w:ins w:id="170" w:author="Trine Husøy" w:date="2025-08-29T13:36:00Z" w16du:dateUtc="2025-08-29T11:36:00Z">
              <w:r w:rsidR="00F2154A">
                <w:rPr>
                  <w:rStyle w:val="CommentReference"/>
                </w:rPr>
                <w:commentReference w:id="166"/>
              </w:r>
            </w:ins>
          </w:p>
        </w:tc>
      </w:tr>
      <w:tr w:rsidR="005A47BB" w:rsidRPr="00151725" w14:paraId="3F71C129" w14:textId="77777777" w:rsidTr="00774107">
        <w:trPr>
          <w:trPrChange w:id="171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vMerge w:val="restart"/>
            <w:tcPrChange w:id="172" w:author="The Tien Mai" w:date="2025-09-04T13:19:00Z" w16du:dateUtc="2025-09-04T11:19:00Z">
              <w:tcPr>
                <w:tcW w:w="2421" w:type="dxa"/>
                <w:gridSpan w:val="3"/>
                <w:vMerge w:val="restart"/>
              </w:tcPr>
            </w:tcPrChange>
          </w:tcPr>
          <w:p w14:paraId="69989949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 xml:space="preserve">Rate constant for binding of AA in blood </w:t>
            </w:r>
          </w:p>
        </w:tc>
        <w:tc>
          <w:tcPr>
            <w:tcW w:w="1350" w:type="dxa"/>
            <w:tcPrChange w:id="173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1E3D6C40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k_onAA_B</w:t>
            </w:r>
          </w:p>
        </w:tc>
        <w:tc>
          <w:tcPr>
            <w:tcW w:w="1440" w:type="dxa"/>
            <w:tcPrChange w:id="174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356E87DA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0.0036</w:t>
            </w:r>
          </w:p>
        </w:tc>
        <w:tc>
          <w:tcPr>
            <w:tcW w:w="1260" w:type="dxa"/>
            <w:vMerge w:val="restart"/>
            <w:tcPrChange w:id="175" w:author="The Tien Mai" w:date="2025-09-04T13:19:00Z" w16du:dateUtc="2025-09-04T11:19:00Z">
              <w:tcPr>
                <w:tcW w:w="1350" w:type="dxa"/>
                <w:vMerge w:val="restart"/>
              </w:tcPr>
            </w:tcPrChange>
          </w:tcPr>
          <w:p w14:paraId="6C5E7D4D" w14:textId="77777777" w:rsidR="002546A2" w:rsidRPr="005A47BB" w:rsidRDefault="002546A2">
            <w:pPr>
              <w:jc w:val="center"/>
              <w:rPr>
                <w:sz w:val="20"/>
                <w:szCs w:val="20"/>
                <w:lang w:val="en-US"/>
              </w:rPr>
              <w:pPrChange w:id="176" w:author="The Tien Mai" w:date="2025-09-04T13:20:00Z" w16du:dateUtc="2025-09-04T11:20:00Z">
                <w:pPr/>
              </w:pPrChange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3488" w:type="dxa"/>
            <w:vMerge w:val="restart"/>
            <w:tcPrChange w:id="177" w:author="The Tien Mai" w:date="2025-09-04T13:19:00Z" w16du:dateUtc="2025-09-04T11:19:00Z">
              <w:tcPr>
                <w:tcW w:w="2678" w:type="dxa"/>
                <w:gridSpan w:val="2"/>
                <w:vMerge w:val="restart"/>
              </w:tcPr>
            </w:tcPrChange>
          </w:tcPr>
          <w:p w14:paraId="7FF9DB45" w14:textId="77777777" w:rsidR="002546A2" w:rsidRPr="005A47BB" w:rsidRDefault="002546A2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A47BB">
              <w:rPr>
                <w:color w:val="000000" w:themeColor="text1"/>
                <w:sz w:val="20"/>
                <w:szCs w:val="20"/>
                <w:lang w:val="en-US"/>
              </w:rPr>
              <w:t xml:space="preserve">Walker et al. 2007 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2</w:t>
            </w:r>
          </w:p>
          <w:p w14:paraId="2F5DE047" w14:textId="77777777" w:rsidR="002546A2" w:rsidRPr="005A47BB" w:rsidRDefault="002546A2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A47BB">
              <w:rPr>
                <w:color w:val="000000" w:themeColor="text1"/>
                <w:sz w:val="20"/>
                <w:szCs w:val="20"/>
                <w:lang w:val="en-US"/>
              </w:rPr>
              <w:t xml:space="preserve">red blood cells/hemoglobin not considered directly because, Walker et al. claims that Haem in human lacks a cysteine that prevents a significant binding reaction -&gt; this might be a wrong assumption </w:t>
            </w:r>
          </w:p>
        </w:tc>
      </w:tr>
      <w:tr w:rsidR="005A47BB" w:rsidRPr="005A47BB" w14:paraId="6C62125F" w14:textId="77777777" w:rsidTr="00774107">
        <w:trPr>
          <w:trPrChange w:id="178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vMerge/>
            <w:tcPrChange w:id="179" w:author="The Tien Mai" w:date="2025-09-04T13:19:00Z" w16du:dateUtc="2025-09-04T11:19:00Z">
              <w:tcPr>
                <w:tcW w:w="2421" w:type="dxa"/>
                <w:gridSpan w:val="3"/>
                <w:vMerge/>
              </w:tcPr>
            </w:tcPrChange>
          </w:tcPr>
          <w:p w14:paraId="0A0C12AC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PrChange w:id="180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0C34FC9F" w14:textId="6C22F515" w:rsidR="002546A2" w:rsidRPr="005A47BB" w:rsidRDefault="002F776E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k</w:t>
            </w:r>
            <w:r w:rsidR="002546A2" w:rsidRPr="005A47BB">
              <w:rPr>
                <w:sz w:val="20"/>
                <w:szCs w:val="20"/>
                <w:lang w:val="en-US"/>
              </w:rPr>
              <w:t>_onGA_B</w:t>
            </w:r>
          </w:p>
        </w:tc>
        <w:tc>
          <w:tcPr>
            <w:tcW w:w="1440" w:type="dxa"/>
            <w:tcPrChange w:id="181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67CC12B6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0.0108</w:t>
            </w:r>
          </w:p>
        </w:tc>
        <w:tc>
          <w:tcPr>
            <w:tcW w:w="1260" w:type="dxa"/>
            <w:vMerge/>
            <w:tcPrChange w:id="182" w:author="The Tien Mai" w:date="2025-09-04T13:19:00Z" w16du:dateUtc="2025-09-04T11:19:00Z">
              <w:tcPr>
                <w:tcW w:w="1350" w:type="dxa"/>
                <w:vMerge/>
              </w:tcPr>
            </w:tcPrChange>
          </w:tcPr>
          <w:p w14:paraId="1AF6BDBD" w14:textId="77777777" w:rsidR="002546A2" w:rsidRPr="005A47BB" w:rsidRDefault="002546A2">
            <w:pPr>
              <w:jc w:val="center"/>
              <w:rPr>
                <w:sz w:val="20"/>
                <w:szCs w:val="20"/>
                <w:lang w:val="en-US"/>
              </w:rPr>
              <w:pPrChange w:id="183" w:author="The Tien Mai" w:date="2025-09-04T13:20:00Z" w16du:dateUtc="2025-09-04T11:20:00Z">
                <w:pPr/>
              </w:pPrChange>
            </w:pPr>
          </w:p>
        </w:tc>
        <w:tc>
          <w:tcPr>
            <w:tcW w:w="3488" w:type="dxa"/>
            <w:vMerge/>
            <w:tcPrChange w:id="184" w:author="The Tien Mai" w:date="2025-09-04T13:19:00Z" w16du:dateUtc="2025-09-04T11:19:00Z">
              <w:tcPr>
                <w:tcW w:w="2678" w:type="dxa"/>
                <w:gridSpan w:val="2"/>
                <w:vMerge/>
              </w:tcPr>
            </w:tcPrChange>
          </w:tcPr>
          <w:p w14:paraId="06D9CB8A" w14:textId="77777777" w:rsidR="002546A2" w:rsidRPr="005A47BB" w:rsidRDefault="002546A2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5A47BB" w:rsidRPr="005A47BB" w14:paraId="638C5A22" w14:textId="77777777" w:rsidTr="00774107">
        <w:trPr>
          <w:trPrChange w:id="185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vMerge w:val="restart"/>
            <w:tcPrChange w:id="186" w:author="The Tien Mai" w:date="2025-09-04T13:19:00Z" w16du:dateUtc="2025-09-04T11:19:00Z">
              <w:tcPr>
                <w:tcW w:w="2421" w:type="dxa"/>
                <w:gridSpan w:val="3"/>
                <w:vMerge w:val="restart"/>
              </w:tcPr>
            </w:tcPrChange>
          </w:tcPr>
          <w:p w14:paraId="0967AAEB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Rate constant for binding of AA in slowly perfused tissues</w:t>
            </w:r>
          </w:p>
        </w:tc>
        <w:tc>
          <w:tcPr>
            <w:tcW w:w="1350" w:type="dxa"/>
            <w:tcPrChange w:id="187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6914BC21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k_onAA_T</w:t>
            </w:r>
          </w:p>
        </w:tc>
        <w:tc>
          <w:tcPr>
            <w:tcW w:w="1440" w:type="dxa"/>
            <w:tcPrChange w:id="188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5B82381F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0.028</w:t>
            </w:r>
          </w:p>
        </w:tc>
        <w:tc>
          <w:tcPr>
            <w:tcW w:w="1260" w:type="dxa"/>
            <w:vMerge w:val="restart"/>
            <w:tcPrChange w:id="189" w:author="The Tien Mai" w:date="2025-09-04T13:19:00Z" w16du:dateUtc="2025-09-04T11:19:00Z">
              <w:tcPr>
                <w:tcW w:w="1350" w:type="dxa"/>
                <w:vMerge w:val="restart"/>
              </w:tcPr>
            </w:tcPrChange>
          </w:tcPr>
          <w:p w14:paraId="2DAFD9F3" w14:textId="77777777" w:rsidR="002546A2" w:rsidRPr="005A47BB" w:rsidRDefault="002546A2">
            <w:pPr>
              <w:jc w:val="center"/>
              <w:rPr>
                <w:sz w:val="20"/>
                <w:szCs w:val="20"/>
                <w:lang w:val="en-US"/>
              </w:rPr>
              <w:pPrChange w:id="190" w:author="The Tien Mai" w:date="2025-09-04T13:20:00Z" w16du:dateUtc="2025-09-04T11:20:00Z">
                <w:pPr/>
              </w:pPrChange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3488" w:type="dxa"/>
            <w:vMerge w:val="restart"/>
            <w:tcPrChange w:id="191" w:author="The Tien Mai" w:date="2025-09-04T13:19:00Z" w16du:dateUtc="2025-09-04T11:19:00Z">
              <w:tcPr>
                <w:tcW w:w="2678" w:type="dxa"/>
                <w:gridSpan w:val="2"/>
                <w:vMerge w:val="restart"/>
              </w:tcPr>
            </w:tcPrChange>
          </w:tcPr>
          <w:p w14:paraId="4E490D34" w14:textId="77777777" w:rsidR="002546A2" w:rsidRPr="005A47BB" w:rsidRDefault="002546A2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A47BB">
              <w:rPr>
                <w:color w:val="000000" w:themeColor="text1"/>
                <w:sz w:val="20"/>
                <w:szCs w:val="20"/>
                <w:lang w:val="en-US"/>
              </w:rPr>
              <w:t xml:space="preserve">Walker et al. 2007 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2</w:t>
            </w:r>
          </w:p>
        </w:tc>
      </w:tr>
      <w:tr w:rsidR="005A47BB" w:rsidRPr="005A47BB" w14:paraId="12F31819" w14:textId="77777777" w:rsidTr="00774107">
        <w:trPr>
          <w:trPrChange w:id="192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vMerge/>
            <w:tcPrChange w:id="193" w:author="The Tien Mai" w:date="2025-09-04T13:19:00Z" w16du:dateUtc="2025-09-04T11:19:00Z">
              <w:tcPr>
                <w:tcW w:w="2421" w:type="dxa"/>
                <w:gridSpan w:val="3"/>
                <w:vMerge/>
              </w:tcPr>
            </w:tcPrChange>
          </w:tcPr>
          <w:p w14:paraId="1A6AA6D1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PrChange w:id="194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088E58F3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k_onGA_T</w:t>
            </w:r>
          </w:p>
        </w:tc>
        <w:tc>
          <w:tcPr>
            <w:tcW w:w="1440" w:type="dxa"/>
            <w:tcPrChange w:id="195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57F71E85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0.089</w:t>
            </w:r>
          </w:p>
        </w:tc>
        <w:tc>
          <w:tcPr>
            <w:tcW w:w="1260" w:type="dxa"/>
            <w:vMerge/>
            <w:tcPrChange w:id="196" w:author="The Tien Mai" w:date="2025-09-04T13:19:00Z" w16du:dateUtc="2025-09-04T11:19:00Z">
              <w:tcPr>
                <w:tcW w:w="1350" w:type="dxa"/>
                <w:vMerge/>
              </w:tcPr>
            </w:tcPrChange>
          </w:tcPr>
          <w:p w14:paraId="3E5AAFA8" w14:textId="77777777" w:rsidR="002546A2" w:rsidRPr="005A47BB" w:rsidRDefault="002546A2">
            <w:pPr>
              <w:jc w:val="center"/>
              <w:rPr>
                <w:sz w:val="20"/>
                <w:szCs w:val="20"/>
                <w:lang w:val="en-US"/>
              </w:rPr>
              <w:pPrChange w:id="197" w:author="The Tien Mai" w:date="2025-09-04T13:20:00Z" w16du:dateUtc="2025-09-04T11:20:00Z">
                <w:pPr/>
              </w:pPrChange>
            </w:pPr>
          </w:p>
        </w:tc>
        <w:tc>
          <w:tcPr>
            <w:tcW w:w="3488" w:type="dxa"/>
            <w:vMerge/>
            <w:tcPrChange w:id="198" w:author="The Tien Mai" w:date="2025-09-04T13:19:00Z" w16du:dateUtc="2025-09-04T11:19:00Z">
              <w:tcPr>
                <w:tcW w:w="2678" w:type="dxa"/>
                <w:gridSpan w:val="2"/>
                <w:vMerge/>
              </w:tcPr>
            </w:tcPrChange>
          </w:tcPr>
          <w:p w14:paraId="3811839E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</w:tc>
      </w:tr>
      <w:tr w:rsidR="005A47BB" w:rsidRPr="005A47BB" w14:paraId="732DFF89" w14:textId="77777777" w:rsidTr="00774107">
        <w:trPr>
          <w:trPrChange w:id="199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vMerge w:val="restart"/>
            <w:tcPrChange w:id="200" w:author="The Tien Mai" w:date="2025-09-04T13:19:00Z" w16du:dateUtc="2025-09-04T11:19:00Z">
              <w:tcPr>
                <w:tcW w:w="2421" w:type="dxa"/>
                <w:gridSpan w:val="3"/>
                <w:vMerge w:val="restart"/>
              </w:tcPr>
            </w:tcPrChange>
          </w:tcPr>
          <w:p w14:paraId="12F02671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Rate constant for binding of AA in kidney tissue</w:t>
            </w:r>
          </w:p>
        </w:tc>
        <w:tc>
          <w:tcPr>
            <w:tcW w:w="1350" w:type="dxa"/>
            <w:tcPrChange w:id="201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21FF68BC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k_onAA_Ki</w:t>
            </w:r>
          </w:p>
        </w:tc>
        <w:tc>
          <w:tcPr>
            <w:tcW w:w="1440" w:type="dxa"/>
            <w:tcPrChange w:id="202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5E61CA2A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0.13</w:t>
            </w:r>
          </w:p>
        </w:tc>
        <w:tc>
          <w:tcPr>
            <w:tcW w:w="1260" w:type="dxa"/>
            <w:vMerge w:val="restart"/>
            <w:tcPrChange w:id="203" w:author="The Tien Mai" w:date="2025-09-04T13:19:00Z" w16du:dateUtc="2025-09-04T11:19:00Z">
              <w:tcPr>
                <w:tcW w:w="1350" w:type="dxa"/>
                <w:vMerge w:val="restart"/>
              </w:tcPr>
            </w:tcPrChange>
          </w:tcPr>
          <w:p w14:paraId="68958D3D" w14:textId="77777777" w:rsidR="002546A2" w:rsidRPr="005A47BB" w:rsidRDefault="002546A2">
            <w:pPr>
              <w:jc w:val="center"/>
              <w:rPr>
                <w:sz w:val="20"/>
                <w:szCs w:val="20"/>
                <w:lang w:val="en-US"/>
              </w:rPr>
              <w:pPrChange w:id="204" w:author="The Tien Mai" w:date="2025-09-04T13:20:00Z" w16du:dateUtc="2025-09-04T11:20:00Z">
                <w:pPr/>
              </w:pPrChange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3488" w:type="dxa"/>
            <w:vMerge w:val="restart"/>
            <w:tcPrChange w:id="205" w:author="The Tien Mai" w:date="2025-09-04T13:19:00Z" w16du:dateUtc="2025-09-04T11:19:00Z">
              <w:tcPr>
                <w:tcW w:w="2678" w:type="dxa"/>
                <w:gridSpan w:val="2"/>
                <w:vMerge w:val="restart"/>
              </w:tcPr>
            </w:tcPrChange>
          </w:tcPr>
          <w:p w14:paraId="4C585126" w14:textId="77777777" w:rsidR="002546A2" w:rsidRPr="005A47BB" w:rsidRDefault="002546A2" w:rsidP="003773D9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 w:rsidRPr="005A47BB">
              <w:rPr>
                <w:color w:val="000000" w:themeColor="text1"/>
                <w:sz w:val="20"/>
                <w:szCs w:val="20"/>
                <w:lang w:val="en-US"/>
              </w:rPr>
              <w:t>Sweeney et al. 2010</w:t>
            </w:r>
          </w:p>
        </w:tc>
      </w:tr>
      <w:tr w:rsidR="005A47BB" w:rsidRPr="005A47BB" w14:paraId="37C61D4F" w14:textId="77777777" w:rsidTr="00774107">
        <w:trPr>
          <w:trPrChange w:id="206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vMerge/>
            <w:tcPrChange w:id="207" w:author="The Tien Mai" w:date="2025-09-04T13:19:00Z" w16du:dateUtc="2025-09-04T11:19:00Z">
              <w:tcPr>
                <w:tcW w:w="2421" w:type="dxa"/>
                <w:gridSpan w:val="3"/>
                <w:vMerge/>
              </w:tcPr>
            </w:tcPrChange>
          </w:tcPr>
          <w:p w14:paraId="46B117B7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PrChange w:id="208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12E7A585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K_onGA_Ki</w:t>
            </w:r>
          </w:p>
        </w:tc>
        <w:tc>
          <w:tcPr>
            <w:tcW w:w="1440" w:type="dxa"/>
            <w:tcPrChange w:id="209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5BC59138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K_onAA_Ki/2</w:t>
            </w:r>
          </w:p>
        </w:tc>
        <w:tc>
          <w:tcPr>
            <w:tcW w:w="1260" w:type="dxa"/>
            <w:vMerge/>
            <w:tcPrChange w:id="210" w:author="The Tien Mai" w:date="2025-09-04T13:19:00Z" w16du:dateUtc="2025-09-04T11:19:00Z">
              <w:tcPr>
                <w:tcW w:w="1350" w:type="dxa"/>
                <w:vMerge/>
              </w:tcPr>
            </w:tcPrChange>
          </w:tcPr>
          <w:p w14:paraId="4560EA22" w14:textId="77777777" w:rsidR="002546A2" w:rsidRPr="005A47BB" w:rsidRDefault="002546A2">
            <w:pPr>
              <w:jc w:val="center"/>
              <w:rPr>
                <w:sz w:val="20"/>
                <w:szCs w:val="20"/>
                <w:lang w:val="en-US"/>
              </w:rPr>
              <w:pPrChange w:id="211" w:author="The Tien Mai" w:date="2025-09-04T13:20:00Z" w16du:dateUtc="2025-09-04T11:20:00Z">
                <w:pPr/>
              </w:pPrChange>
            </w:pPr>
          </w:p>
        </w:tc>
        <w:tc>
          <w:tcPr>
            <w:tcW w:w="3488" w:type="dxa"/>
            <w:vMerge/>
            <w:tcPrChange w:id="212" w:author="The Tien Mai" w:date="2025-09-04T13:19:00Z" w16du:dateUtc="2025-09-04T11:19:00Z">
              <w:tcPr>
                <w:tcW w:w="2678" w:type="dxa"/>
                <w:gridSpan w:val="2"/>
                <w:vMerge/>
              </w:tcPr>
            </w:tcPrChange>
          </w:tcPr>
          <w:p w14:paraId="3202FD8F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</w:tc>
      </w:tr>
      <w:tr w:rsidR="005A47BB" w:rsidRPr="005A47BB" w14:paraId="75B0C3CF" w14:textId="77777777" w:rsidTr="00774107">
        <w:trPr>
          <w:trPrChange w:id="213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vMerge w:val="restart"/>
            <w:tcPrChange w:id="214" w:author="The Tien Mai" w:date="2025-09-04T13:19:00Z" w16du:dateUtc="2025-09-04T11:19:00Z">
              <w:tcPr>
                <w:tcW w:w="2421" w:type="dxa"/>
                <w:gridSpan w:val="3"/>
                <w:vMerge w:val="restart"/>
              </w:tcPr>
            </w:tcPrChange>
          </w:tcPr>
          <w:p w14:paraId="465F28AE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Rate constant for binding of AA in liver tissue</w:t>
            </w:r>
          </w:p>
        </w:tc>
        <w:tc>
          <w:tcPr>
            <w:tcW w:w="1350" w:type="dxa"/>
            <w:tcPrChange w:id="215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4BA871E7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k_onAA_Li</w:t>
            </w:r>
          </w:p>
        </w:tc>
        <w:tc>
          <w:tcPr>
            <w:tcW w:w="1440" w:type="dxa"/>
            <w:tcPrChange w:id="216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18268AD4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0.071</w:t>
            </w:r>
          </w:p>
        </w:tc>
        <w:tc>
          <w:tcPr>
            <w:tcW w:w="1260" w:type="dxa"/>
            <w:vMerge w:val="restart"/>
            <w:tcPrChange w:id="217" w:author="The Tien Mai" w:date="2025-09-04T13:19:00Z" w16du:dateUtc="2025-09-04T11:19:00Z">
              <w:tcPr>
                <w:tcW w:w="1350" w:type="dxa"/>
                <w:vMerge w:val="restart"/>
              </w:tcPr>
            </w:tcPrChange>
          </w:tcPr>
          <w:p w14:paraId="19A8ADAD" w14:textId="77777777" w:rsidR="002546A2" w:rsidRPr="005A47BB" w:rsidRDefault="002546A2">
            <w:pPr>
              <w:jc w:val="center"/>
              <w:rPr>
                <w:sz w:val="20"/>
                <w:szCs w:val="20"/>
                <w:lang w:val="en-US"/>
              </w:rPr>
              <w:pPrChange w:id="218" w:author="The Tien Mai" w:date="2025-09-04T13:20:00Z" w16du:dateUtc="2025-09-04T11:20:00Z">
                <w:pPr/>
              </w:pPrChange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3488" w:type="dxa"/>
            <w:vMerge w:val="restart"/>
            <w:tcPrChange w:id="219" w:author="The Tien Mai" w:date="2025-09-04T13:19:00Z" w16du:dateUtc="2025-09-04T11:19:00Z">
              <w:tcPr>
                <w:tcW w:w="2678" w:type="dxa"/>
                <w:gridSpan w:val="2"/>
                <w:vMerge w:val="restart"/>
              </w:tcPr>
            </w:tcPrChange>
          </w:tcPr>
          <w:p w14:paraId="771B8456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 xml:space="preserve">Walker et al. 2007 </w:t>
            </w:r>
          </w:p>
        </w:tc>
      </w:tr>
      <w:tr w:rsidR="005A47BB" w:rsidRPr="005A47BB" w14:paraId="7729242F" w14:textId="77777777" w:rsidTr="00774107">
        <w:trPr>
          <w:trPrChange w:id="220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vMerge/>
            <w:tcPrChange w:id="221" w:author="The Tien Mai" w:date="2025-09-04T13:19:00Z" w16du:dateUtc="2025-09-04T11:19:00Z">
              <w:tcPr>
                <w:tcW w:w="2421" w:type="dxa"/>
                <w:gridSpan w:val="3"/>
                <w:vMerge/>
              </w:tcPr>
            </w:tcPrChange>
          </w:tcPr>
          <w:p w14:paraId="1954E40C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tcPrChange w:id="222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68BD5FF9" w14:textId="7CD18C48" w:rsidR="002546A2" w:rsidRPr="005A47BB" w:rsidRDefault="00EA7E3A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k</w:t>
            </w:r>
            <w:r w:rsidR="002546A2" w:rsidRPr="005A47BB">
              <w:rPr>
                <w:sz w:val="20"/>
                <w:szCs w:val="20"/>
                <w:lang w:val="en-US"/>
              </w:rPr>
              <w:t>_onGA_L</w:t>
            </w:r>
            <w:r w:rsidRPr="005A47BB"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1440" w:type="dxa"/>
            <w:tcPrChange w:id="223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4417B577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0.215</w:t>
            </w:r>
          </w:p>
        </w:tc>
        <w:tc>
          <w:tcPr>
            <w:tcW w:w="1260" w:type="dxa"/>
            <w:vMerge/>
            <w:tcPrChange w:id="224" w:author="The Tien Mai" w:date="2025-09-04T13:19:00Z" w16du:dateUtc="2025-09-04T11:19:00Z">
              <w:tcPr>
                <w:tcW w:w="1350" w:type="dxa"/>
                <w:vMerge/>
              </w:tcPr>
            </w:tcPrChange>
          </w:tcPr>
          <w:p w14:paraId="5C99602F" w14:textId="77777777" w:rsidR="002546A2" w:rsidRPr="005A47BB" w:rsidRDefault="002546A2">
            <w:pPr>
              <w:jc w:val="center"/>
              <w:rPr>
                <w:sz w:val="20"/>
                <w:szCs w:val="20"/>
                <w:lang w:val="en-US"/>
              </w:rPr>
              <w:pPrChange w:id="225" w:author="The Tien Mai" w:date="2025-09-04T13:20:00Z" w16du:dateUtc="2025-09-04T11:20:00Z">
                <w:pPr/>
              </w:pPrChange>
            </w:pPr>
          </w:p>
        </w:tc>
        <w:tc>
          <w:tcPr>
            <w:tcW w:w="3488" w:type="dxa"/>
            <w:vMerge/>
            <w:tcPrChange w:id="226" w:author="The Tien Mai" w:date="2025-09-04T13:19:00Z" w16du:dateUtc="2025-09-04T11:19:00Z">
              <w:tcPr>
                <w:tcW w:w="2678" w:type="dxa"/>
                <w:gridSpan w:val="2"/>
                <w:vMerge/>
              </w:tcPr>
            </w:tcPrChange>
          </w:tcPr>
          <w:p w14:paraId="030BCFA2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</w:p>
        </w:tc>
      </w:tr>
      <w:tr w:rsidR="005A47BB" w:rsidRPr="00151725" w14:paraId="7A8E1F0A" w14:textId="77777777" w:rsidTr="00774107">
        <w:trPr>
          <w:trHeight w:val="1138"/>
          <w:trPrChange w:id="227" w:author="The Tien Mai" w:date="2025-09-04T13:19:00Z" w16du:dateUtc="2025-09-04T11:19:00Z">
            <w:trPr>
              <w:gridBefore w:val="1"/>
              <w:trHeight w:val="1138"/>
            </w:trPr>
          </w:trPrChange>
        </w:trPr>
        <w:tc>
          <w:tcPr>
            <w:tcW w:w="2250" w:type="dxa"/>
            <w:tcPrChange w:id="228" w:author="The Tien Mai" w:date="2025-09-04T13:19:00Z" w16du:dateUtc="2025-09-04T11:19:00Z">
              <w:tcPr>
                <w:tcW w:w="2421" w:type="dxa"/>
                <w:gridSpan w:val="3"/>
              </w:tcPr>
            </w:tcPrChange>
          </w:tcPr>
          <w:p w14:paraId="005E10F9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 xml:space="preserve">Uptake rate constant from diet </w:t>
            </w:r>
          </w:p>
        </w:tc>
        <w:tc>
          <w:tcPr>
            <w:tcW w:w="1350" w:type="dxa"/>
            <w:tcPrChange w:id="229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33BDC83F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k_uptake</w:t>
            </w:r>
          </w:p>
        </w:tc>
        <w:tc>
          <w:tcPr>
            <w:tcW w:w="1440" w:type="dxa"/>
            <w:tcPrChange w:id="230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12B7DDAD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0.27</w:t>
            </w:r>
          </w:p>
          <w:p w14:paraId="32BFEDF8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</w:p>
          <w:p w14:paraId="08191ECF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0.964-1.147 </w:t>
            </w:r>
          </w:p>
        </w:tc>
        <w:tc>
          <w:tcPr>
            <w:tcW w:w="1260" w:type="dxa"/>
            <w:tcPrChange w:id="231" w:author="The Tien Mai" w:date="2025-09-04T13:19:00Z" w16du:dateUtc="2025-09-04T11:19:00Z">
              <w:tcPr>
                <w:tcW w:w="1350" w:type="dxa"/>
              </w:tcPr>
            </w:tcPrChange>
          </w:tcPr>
          <w:p w14:paraId="46BFAB43" w14:textId="77777777" w:rsidR="002546A2" w:rsidRPr="005A47BB" w:rsidRDefault="002546A2">
            <w:pPr>
              <w:jc w:val="center"/>
              <w:rPr>
                <w:sz w:val="20"/>
                <w:szCs w:val="20"/>
                <w:lang w:val="en-US"/>
              </w:rPr>
              <w:pPrChange w:id="232" w:author="The Tien Mai" w:date="2025-09-04T13:20:00Z" w16du:dateUtc="2025-09-04T11:20:00Z">
                <w:pPr/>
              </w:pPrChange>
            </w:pPr>
          </w:p>
        </w:tc>
        <w:tc>
          <w:tcPr>
            <w:tcW w:w="3488" w:type="dxa"/>
            <w:tcPrChange w:id="233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421A0ECB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Sweeney et al. 2010</w:t>
            </w: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</w:t>
            </w:r>
          </w:p>
          <w:p w14:paraId="7CB65955" w14:textId="065565E9" w:rsidR="00E45687" w:rsidRPr="005A47BB" w:rsidRDefault="003977AF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Absorption cate can be c</w:t>
            </w:r>
            <w:r w:rsidR="00E45687" w:rsidRPr="005A47BB">
              <w:rPr>
                <w:color w:val="ED7D31" w:themeColor="accent2"/>
                <w:sz w:val="20"/>
                <w:szCs w:val="20"/>
                <w:lang w:val="en-US"/>
              </w:rPr>
              <w:t>alculated based on</w:t>
            </w:r>
            <w:r w:rsidR="002546A2"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t_max and k_e from Kopp and Dekant</w:t>
            </w: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 </w:t>
            </w:r>
          </w:p>
        </w:tc>
      </w:tr>
      <w:tr w:rsidR="005A47BB" w:rsidRPr="005A47BB" w14:paraId="26CEE6D0" w14:textId="77777777" w:rsidTr="00774107">
        <w:trPr>
          <w:trPrChange w:id="234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tcPrChange w:id="235" w:author="The Tien Mai" w:date="2025-09-04T13:19:00Z" w16du:dateUtc="2025-09-04T11:19:00Z">
              <w:tcPr>
                <w:tcW w:w="2421" w:type="dxa"/>
                <w:gridSpan w:val="3"/>
              </w:tcPr>
            </w:tcPrChange>
          </w:tcPr>
          <w:p w14:paraId="56F810F5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Synthesis rate constant of GSH</w:t>
            </w:r>
          </w:p>
        </w:tc>
        <w:tc>
          <w:tcPr>
            <w:tcW w:w="1350" w:type="dxa"/>
            <w:tcPrChange w:id="236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05AF7993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k_turnover</w:t>
            </w:r>
          </w:p>
        </w:tc>
        <w:tc>
          <w:tcPr>
            <w:tcW w:w="1440" w:type="dxa"/>
            <w:tcPrChange w:id="237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37D7A577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0.14</w:t>
            </w:r>
          </w:p>
        </w:tc>
        <w:tc>
          <w:tcPr>
            <w:tcW w:w="1260" w:type="dxa"/>
            <w:tcPrChange w:id="238" w:author="The Tien Mai" w:date="2025-09-04T13:19:00Z" w16du:dateUtc="2025-09-04T11:19:00Z">
              <w:tcPr>
                <w:tcW w:w="1350" w:type="dxa"/>
              </w:tcPr>
            </w:tcPrChange>
          </w:tcPr>
          <w:p w14:paraId="66F38E62" w14:textId="77777777" w:rsidR="002546A2" w:rsidRPr="005A47BB" w:rsidRDefault="002546A2">
            <w:pPr>
              <w:jc w:val="center"/>
              <w:rPr>
                <w:sz w:val="20"/>
                <w:szCs w:val="20"/>
                <w:lang w:val="en-US"/>
              </w:rPr>
              <w:pPrChange w:id="239" w:author="The Tien Mai" w:date="2025-09-04T13:20:00Z" w16du:dateUtc="2025-09-04T11:20:00Z">
                <w:pPr/>
              </w:pPrChange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3488" w:type="dxa"/>
            <w:tcPrChange w:id="240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28AA42BC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Sweeney et al. 2010</w:t>
            </w:r>
          </w:p>
        </w:tc>
      </w:tr>
      <w:tr w:rsidR="005A47BB" w:rsidRPr="005A47BB" w14:paraId="1AEFC776" w14:textId="77777777" w:rsidTr="00774107">
        <w:trPr>
          <w:trPrChange w:id="241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tcPrChange w:id="242" w:author="The Tien Mai" w:date="2025-09-04T13:19:00Z" w16du:dateUtc="2025-09-04T11:19:00Z">
              <w:tcPr>
                <w:tcW w:w="2421" w:type="dxa"/>
                <w:gridSpan w:val="3"/>
              </w:tcPr>
            </w:tcPrChange>
          </w:tcPr>
          <w:p w14:paraId="6A797C19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Binding rate constant AA to GSH</w:t>
            </w:r>
          </w:p>
        </w:tc>
        <w:tc>
          <w:tcPr>
            <w:tcW w:w="1350" w:type="dxa"/>
            <w:tcPrChange w:id="243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519AB04F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k_onAA_GSH</w:t>
            </w:r>
          </w:p>
        </w:tc>
        <w:tc>
          <w:tcPr>
            <w:tcW w:w="1440" w:type="dxa"/>
            <w:tcPrChange w:id="244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366AAFC0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0.55</w:t>
            </w:r>
          </w:p>
        </w:tc>
        <w:tc>
          <w:tcPr>
            <w:tcW w:w="1260" w:type="dxa"/>
            <w:tcPrChange w:id="245" w:author="The Tien Mai" w:date="2025-09-04T13:19:00Z" w16du:dateUtc="2025-09-04T11:19:00Z">
              <w:tcPr>
                <w:tcW w:w="1350" w:type="dxa"/>
              </w:tcPr>
            </w:tcPrChange>
          </w:tcPr>
          <w:p w14:paraId="35E5258D" w14:textId="77777777" w:rsidR="002546A2" w:rsidRPr="005A47BB" w:rsidRDefault="002546A2">
            <w:pPr>
              <w:jc w:val="center"/>
              <w:rPr>
                <w:sz w:val="20"/>
                <w:szCs w:val="20"/>
                <w:lang w:val="en-US"/>
              </w:rPr>
              <w:pPrChange w:id="246" w:author="The Tien Mai" w:date="2025-09-04T13:20:00Z" w16du:dateUtc="2025-09-04T11:20:00Z">
                <w:pPr/>
              </w:pPrChange>
            </w:pPr>
            <w:r w:rsidRPr="005A47BB">
              <w:rPr>
                <w:sz w:val="20"/>
                <w:szCs w:val="20"/>
                <w:lang w:val="en-US"/>
              </w:rPr>
              <w:t>L mmol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  <w:r w:rsidRPr="005A47BB">
              <w:rPr>
                <w:sz w:val="20"/>
                <w:szCs w:val="20"/>
                <w:lang w:val="en-US"/>
              </w:rPr>
              <w:t xml:space="preserve"> 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3488" w:type="dxa"/>
            <w:tcPrChange w:id="247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32DE7308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Kirman et al. 2003</w:t>
            </w:r>
          </w:p>
        </w:tc>
      </w:tr>
      <w:tr w:rsidR="005A47BB" w:rsidRPr="00151725" w14:paraId="09861CC6" w14:textId="77777777" w:rsidTr="00774107">
        <w:trPr>
          <w:trPrChange w:id="248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tcPrChange w:id="249" w:author="The Tien Mai" w:date="2025-09-04T13:19:00Z" w16du:dateUtc="2025-09-04T11:19:00Z">
              <w:tcPr>
                <w:tcW w:w="2421" w:type="dxa"/>
                <w:gridSpan w:val="3"/>
              </w:tcPr>
            </w:tcPrChange>
          </w:tcPr>
          <w:p w14:paraId="7BC3AD44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Binding rate constant GA to GSH</w:t>
            </w:r>
          </w:p>
        </w:tc>
        <w:tc>
          <w:tcPr>
            <w:tcW w:w="1350" w:type="dxa"/>
            <w:tcPrChange w:id="250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1CDAFAC6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k_onGA_GSH</w:t>
            </w:r>
          </w:p>
        </w:tc>
        <w:tc>
          <w:tcPr>
            <w:tcW w:w="1440" w:type="dxa"/>
            <w:tcPrChange w:id="251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17D33528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1260" w:type="dxa"/>
            <w:tcPrChange w:id="252" w:author="The Tien Mai" w:date="2025-09-04T13:19:00Z" w16du:dateUtc="2025-09-04T11:19:00Z">
              <w:tcPr>
                <w:tcW w:w="1350" w:type="dxa"/>
              </w:tcPr>
            </w:tcPrChange>
          </w:tcPr>
          <w:p w14:paraId="1CAAEDFD" w14:textId="77777777" w:rsidR="002546A2" w:rsidRPr="005A47BB" w:rsidRDefault="002546A2">
            <w:pPr>
              <w:jc w:val="center"/>
              <w:rPr>
                <w:sz w:val="20"/>
                <w:szCs w:val="20"/>
                <w:lang w:val="en-US"/>
              </w:rPr>
              <w:pPrChange w:id="253" w:author="The Tien Mai" w:date="2025-09-04T13:20:00Z" w16du:dateUtc="2025-09-04T11:20:00Z">
                <w:pPr/>
              </w:pPrChange>
            </w:pPr>
            <w:r w:rsidRPr="005A47BB">
              <w:rPr>
                <w:sz w:val="20"/>
                <w:szCs w:val="20"/>
                <w:lang w:val="en-US"/>
              </w:rPr>
              <w:t>L mmol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  <w:r w:rsidRPr="005A47BB">
              <w:rPr>
                <w:sz w:val="20"/>
                <w:szCs w:val="20"/>
                <w:lang w:val="en-US"/>
              </w:rPr>
              <w:t xml:space="preserve"> 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3488" w:type="dxa"/>
            <w:tcPrChange w:id="254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78C36858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Kirman et al. 2003</w:t>
            </w:r>
          </w:p>
          <w:p w14:paraId="6478CE10" w14:textId="100B2B71" w:rsidR="00FA1016" w:rsidRPr="005A47BB" w:rsidRDefault="00FA1016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For the binding we could use a hill term. Maria found some publications that might give parameter values </w:t>
            </w:r>
          </w:p>
        </w:tc>
      </w:tr>
      <w:tr w:rsidR="005A47BB" w:rsidRPr="005A47BB" w14:paraId="4671FB23" w14:textId="77777777" w:rsidTr="00774107">
        <w:trPr>
          <w:trPrChange w:id="255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tcPrChange w:id="256" w:author="The Tien Mai" w:date="2025-09-04T13:19:00Z" w16du:dateUtc="2025-09-04T11:19:00Z">
              <w:tcPr>
                <w:tcW w:w="2421" w:type="dxa"/>
                <w:gridSpan w:val="3"/>
              </w:tcPr>
            </w:tcPrChange>
          </w:tcPr>
          <w:p w14:paraId="790A8D0D" w14:textId="77777777" w:rsidR="002546A2" w:rsidRPr="005A47BB" w:rsidRDefault="002546A2" w:rsidP="003773D9">
            <w:pPr>
              <w:rPr>
                <w:color w:val="70AD47" w:themeColor="accent6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 xml:space="preserve">Maximum velocity for enzymatic reaction with P450 </w:t>
            </w:r>
          </w:p>
        </w:tc>
        <w:tc>
          <w:tcPr>
            <w:tcW w:w="1350" w:type="dxa"/>
            <w:tcPrChange w:id="257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24D2239C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V_max_P450</w:t>
            </w:r>
          </w:p>
        </w:tc>
        <w:tc>
          <w:tcPr>
            <w:tcW w:w="1440" w:type="dxa"/>
            <w:tcPrChange w:id="258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2CACE320" w14:textId="249C873E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</w:t>
            </w:r>
            <w:r w:rsidR="00EB6120" w:rsidRPr="005A47BB">
              <w:rPr>
                <w:sz w:val="20"/>
                <w:szCs w:val="20"/>
                <w:lang w:val="en-US"/>
              </w:rPr>
              <w:t>235</w:t>
            </w:r>
          </w:p>
        </w:tc>
        <w:tc>
          <w:tcPr>
            <w:tcW w:w="1260" w:type="dxa"/>
            <w:tcPrChange w:id="259" w:author="The Tien Mai" w:date="2025-09-04T13:19:00Z" w16du:dateUtc="2025-09-04T11:19:00Z">
              <w:tcPr>
                <w:tcW w:w="1350" w:type="dxa"/>
              </w:tcPr>
            </w:tcPrChange>
          </w:tcPr>
          <w:p w14:paraId="7F921917" w14:textId="2EFC4664" w:rsidR="002546A2" w:rsidRPr="005A47BB" w:rsidRDefault="002546A2">
            <w:pPr>
              <w:jc w:val="center"/>
              <w:rPr>
                <w:sz w:val="20"/>
                <w:szCs w:val="20"/>
                <w:lang w:val="en-US"/>
              </w:rPr>
              <w:pPrChange w:id="260" w:author="The Tien Mai" w:date="2025-09-04T13:20:00Z" w16du:dateUtc="2025-09-04T11:20:00Z">
                <w:pPr/>
              </w:pPrChange>
            </w:pPr>
            <w:r w:rsidRPr="005A47BB">
              <w:rPr>
                <w:sz w:val="20"/>
                <w:szCs w:val="20"/>
                <w:lang w:val="en-US"/>
              </w:rPr>
              <w:t>mg 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3488" w:type="dxa"/>
            <w:tcPrChange w:id="261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0BF9244E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Kinetic measurement of P456: </w:t>
            </w:r>
            <w:r>
              <w:fldChar w:fldCharType="begin"/>
            </w:r>
            <w:r w:rsidRPr="00774107">
              <w:rPr>
                <w:lang w:val="en-US"/>
                <w:rPrChange w:id="262" w:author="The Tien Mai" w:date="2025-09-04T13:18:00Z" w16du:dateUtc="2025-09-04T11:18:00Z">
                  <w:rPr/>
                </w:rPrChange>
              </w:rPr>
              <w:instrText>HYPERLINK "https://doi.org/10.3109/15376516.2012.759307"</w:instrText>
            </w:r>
            <w:r>
              <w:fldChar w:fldCharType="separate"/>
            </w:r>
            <w:r w:rsidRPr="005A47BB">
              <w:rPr>
                <w:rStyle w:val="Hyperlink"/>
                <w:rFonts w:ascii="Open Sans" w:hAnsi="Open Sans" w:cs="Open Sans"/>
                <w:color w:val="006DB4"/>
                <w:sz w:val="20"/>
                <w:szCs w:val="20"/>
                <w:lang w:val="en-US"/>
              </w:rPr>
              <w:t>https://doi.org/10.3109/15376516.2012.759307</w:t>
            </w:r>
            <w:r>
              <w:fldChar w:fldCharType="end"/>
            </w:r>
          </w:p>
          <w:p w14:paraId="6FF288AB" w14:textId="419152D7" w:rsidR="002546A2" w:rsidRPr="005A47BB" w:rsidRDefault="00EB6120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Check calculation</w:t>
            </w:r>
          </w:p>
        </w:tc>
      </w:tr>
      <w:tr w:rsidR="005A47BB" w:rsidRPr="005A47BB" w14:paraId="54FA7026" w14:textId="77777777" w:rsidTr="00774107">
        <w:trPr>
          <w:trPrChange w:id="263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tcPrChange w:id="264" w:author="The Tien Mai" w:date="2025-09-04T13:19:00Z" w16du:dateUtc="2025-09-04T11:19:00Z">
              <w:tcPr>
                <w:tcW w:w="2421" w:type="dxa"/>
                <w:gridSpan w:val="3"/>
              </w:tcPr>
            </w:tcPrChange>
          </w:tcPr>
          <w:p w14:paraId="1DBC40AA" w14:textId="77777777" w:rsidR="002546A2" w:rsidRPr="005A47BB" w:rsidRDefault="002546A2" w:rsidP="003773D9">
            <w:pPr>
              <w:rPr>
                <w:color w:val="70AD47" w:themeColor="accent6"/>
                <w:sz w:val="20"/>
                <w:szCs w:val="20"/>
                <w:lang w:val="en-US"/>
              </w:rPr>
            </w:pPr>
            <w:r w:rsidRPr="005A47BB">
              <w:rPr>
                <w:color w:val="70AD47" w:themeColor="accent6"/>
                <w:sz w:val="20"/>
                <w:szCs w:val="20"/>
                <w:lang w:val="en-US"/>
              </w:rPr>
              <w:t xml:space="preserve">Km for Michaelis Menten Kinetics of P450 </w:t>
            </w:r>
          </w:p>
        </w:tc>
        <w:tc>
          <w:tcPr>
            <w:tcW w:w="1350" w:type="dxa"/>
            <w:tcPrChange w:id="265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5A097028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KM_p450</w:t>
            </w:r>
          </w:p>
        </w:tc>
        <w:tc>
          <w:tcPr>
            <w:tcW w:w="1440" w:type="dxa"/>
            <w:tcPrChange w:id="266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3720836D" w14:textId="4149719A" w:rsidR="002546A2" w:rsidRPr="005A47BB" w:rsidRDefault="00EB6120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2</w:t>
            </w:r>
            <w:r w:rsidR="00522DAA" w:rsidRPr="005A47BB">
              <w:rPr>
                <w:sz w:val="20"/>
                <w:szCs w:val="20"/>
                <w:lang w:val="en-US"/>
              </w:rPr>
              <w:t>4</w:t>
            </w:r>
            <w:r w:rsidRPr="005A47BB">
              <w:rPr>
                <w:sz w:val="20"/>
                <w:szCs w:val="20"/>
                <w:lang w:val="en-US"/>
              </w:rPr>
              <w:t>1.672</w:t>
            </w:r>
          </w:p>
        </w:tc>
        <w:tc>
          <w:tcPr>
            <w:tcW w:w="1260" w:type="dxa"/>
            <w:tcPrChange w:id="267" w:author="The Tien Mai" w:date="2025-09-04T13:19:00Z" w16du:dateUtc="2025-09-04T11:19:00Z">
              <w:tcPr>
                <w:tcW w:w="1350" w:type="dxa"/>
              </w:tcPr>
            </w:tcPrChange>
          </w:tcPr>
          <w:p w14:paraId="755EBEB7" w14:textId="77777777" w:rsidR="002546A2" w:rsidRPr="005A47BB" w:rsidRDefault="002546A2">
            <w:pPr>
              <w:jc w:val="center"/>
              <w:rPr>
                <w:sz w:val="20"/>
                <w:szCs w:val="20"/>
                <w:lang w:val="en-US"/>
              </w:rPr>
              <w:pPrChange w:id="268" w:author="The Tien Mai" w:date="2025-09-04T13:20:00Z" w16du:dateUtc="2025-09-04T11:20:00Z">
                <w:pPr/>
              </w:pPrChange>
            </w:pPr>
            <w:r w:rsidRPr="005A47BB">
              <w:rPr>
                <w:sz w:val="20"/>
                <w:szCs w:val="20"/>
                <w:lang w:val="en-US"/>
              </w:rPr>
              <w:t>mg L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3488" w:type="dxa"/>
            <w:tcPrChange w:id="269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4EC775AE" w14:textId="48FA7326" w:rsidR="002546A2" w:rsidRPr="005A47BB" w:rsidRDefault="00EB6120" w:rsidP="003773D9">
            <w:pPr>
              <w:rPr>
                <w:sz w:val="20"/>
                <w:szCs w:val="20"/>
                <w:lang w:val="en-US"/>
              </w:rPr>
            </w:pPr>
            <w:r>
              <w:fldChar w:fldCharType="begin"/>
            </w:r>
            <w:r>
              <w:instrText>HYPERLINK "https://doi.org/10.3109/15376516.2012.759307"</w:instrText>
            </w:r>
            <w:r>
              <w:fldChar w:fldCharType="separate"/>
            </w:r>
            <w:r w:rsidRPr="005A47BB">
              <w:rPr>
                <w:rStyle w:val="Hyperlink"/>
                <w:rFonts w:ascii="Open Sans" w:hAnsi="Open Sans" w:cs="Open Sans"/>
                <w:color w:val="006DB4"/>
                <w:sz w:val="20"/>
                <w:szCs w:val="20"/>
                <w:lang w:val="en-US"/>
              </w:rPr>
              <w:t>https://doi.org/10.3109/15376516.2012.759307</w:t>
            </w:r>
            <w:r>
              <w:fldChar w:fldCharType="end"/>
            </w:r>
          </w:p>
        </w:tc>
      </w:tr>
      <w:tr w:rsidR="005A47BB" w:rsidRPr="005A47BB" w14:paraId="70B85BFD" w14:textId="77777777" w:rsidTr="00774107">
        <w:trPr>
          <w:trPrChange w:id="270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tcPrChange w:id="271" w:author="The Tien Mai" w:date="2025-09-04T13:19:00Z" w16du:dateUtc="2025-09-04T11:19:00Z">
              <w:tcPr>
                <w:tcW w:w="2421" w:type="dxa"/>
                <w:gridSpan w:val="3"/>
              </w:tcPr>
            </w:tcPrChange>
          </w:tcPr>
          <w:p w14:paraId="26AD36C6" w14:textId="42536472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Maximum velocity for enzymatic reaction with EH</w:t>
            </w:r>
          </w:p>
        </w:tc>
        <w:tc>
          <w:tcPr>
            <w:tcW w:w="1350" w:type="dxa"/>
            <w:tcPrChange w:id="272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5E1B2305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V_max_EH</w:t>
            </w:r>
          </w:p>
        </w:tc>
        <w:tc>
          <w:tcPr>
            <w:tcW w:w="1440" w:type="dxa"/>
            <w:tcPrChange w:id="273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521B4F88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20.0</w:t>
            </w:r>
          </w:p>
        </w:tc>
        <w:tc>
          <w:tcPr>
            <w:tcW w:w="1260" w:type="dxa"/>
            <w:tcPrChange w:id="274" w:author="The Tien Mai" w:date="2025-09-04T13:19:00Z" w16du:dateUtc="2025-09-04T11:19:00Z">
              <w:tcPr>
                <w:tcW w:w="1350" w:type="dxa"/>
              </w:tcPr>
            </w:tcPrChange>
          </w:tcPr>
          <w:p w14:paraId="7CC6F0A4" w14:textId="77777777" w:rsidR="002546A2" w:rsidRPr="005A47BB" w:rsidRDefault="002546A2">
            <w:pPr>
              <w:jc w:val="center"/>
              <w:rPr>
                <w:sz w:val="20"/>
                <w:szCs w:val="20"/>
                <w:lang w:val="en-US"/>
              </w:rPr>
              <w:pPrChange w:id="275" w:author="The Tien Mai" w:date="2025-09-04T13:20:00Z" w16du:dateUtc="2025-09-04T11:20:00Z">
                <w:pPr/>
              </w:pPrChange>
            </w:pPr>
            <w:r w:rsidRPr="005A47BB">
              <w:rPr>
                <w:sz w:val="20"/>
                <w:szCs w:val="20"/>
                <w:lang w:val="en-US"/>
              </w:rPr>
              <w:t>mg kg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-0.7</w:t>
            </w:r>
            <w:r w:rsidRPr="005A47BB">
              <w:rPr>
                <w:sz w:val="20"/>
                <w:szCs w:val="20"/>
                <w:lang w:val="en-US"/>
              </w:rPr>
              <w:t xml:space="preserve"> 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3488" w:type="dxa"/>
            <w:tcPrChange w:id="276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770AB46B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Sweeney et al. 2010</w:t>
            </w:r>
          </w:p>
        </w:tc>
      </w:tr>
      <w:tr w:rsidR="005A47BB" w:rsidRPr="005A47BB" w14:paraId="092C665E" w14:textId="77777777" w:rsidTr="00774107">
        <w:trPr>
          <w:trPrChange w:id="277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tcPrChange w:id="278" w:author="The Tien Mai" w:date="2025-09-04T13:19:00Z" w16du:dateUtc="2025-09-04T11:19:00Z">
              <w:tcPr>
                <w:tcW w:w="2421" w:type="dxa"/>
                <w:gridSpan w:val="3"/>
              </w:tcPr>
            </w:tcPrChange>
          </w:tcPr>
          <w:p w14:paraId="6BADE122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Km for Michaelis Menten Kinetics of EH</w:t>
            </w:r>
          </w:p>
        </w:tc>
        <w:tc>
          <w:tcPr>
            <w:tcW w:w="1350" w:type="dxa"/>
            <w:tcPrChange w:id="279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08A2C8AB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KM_EH</w:t>
            </w:r>
          </w:p>
        </w:tc>
        <w:tc>
          <w:tcPr>
            <w:tcW w:w="1440" w:type="dxa"/>
            <w:tcPrChange w:id="280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67F91093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100.0</w:t>
            </w:r>
          </w:p>
        </w:tc>
        <w:tc>
          <w:tcPr>
            <w:tcW w:w="1260" w:type="dxa"/>
            <w:tcPrChange w:id="281" w:author="The Tien Mai" w:date="2025-09-04T13:19:00Z" w16du:dateUtc="2025-09-04T11:19:00Z">
              <w:tcPr>
                <w:tcW w:w="1350" w:type="dxa"/>
              </w:tcPr>
            </w:tcPrChange>
          </w:tcPr>
          <w:p w14:paraId="58FDCA0B" w14:textId="77777777" w:rsidR="002546A2" w:rsidRPr="005A47BB" w:rsidRDefault="002546A2">
            <w:pPr>
              <w:jc w:val="center"/>
              <w:rPr>
                <w:sz w:val="20"/>
                <w:szCs w:val="20"/>
                <w:lang w:val="en-US"/>
              </w:rPr>
              <w:pPrChange w:id="282" w:author="The Tien Mai" w:date="2025-09-04T13:20:00Z" w16du:dateUtc="2025-09-04T11:20:00Z">
                <w:pPr/>
              </w:pPrChange>
            </w:pPr>
            <w:r w:rsidRPr="005A47BB">
              <w:rPr>
                <w:sz w:val="20"/>
                <w:szCs w:val="20"/>
                <w:lang w:val="en-US"/>
              </w:rPr>
              <w:t>mg L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3488" w:type="dxa"/>
            <w:tcPrChange w:id="283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1B3CDE64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Sweeney et al. 2010</w:t>
            </w:r>
          </w:p>
        </w:tc>
      </w:tr>
      <w:tr w:rsidR="002546A2" w:rsidRPr="00151725" w14:paraId="5A4986A8" w14:textId="77777777" w:rsidTr="00774107">
        <w:trPr>
          <w:trPrChange w:id="284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tcPrChange w:id="285" w:author="The Tien Mai" w:date="2025-09-04T13:19:00Z" w16du:dateUtc="2025-09-04T11:19:00Z">
              <w:tcPr>
                <w:tcW w:w="2421" w:type="dxa"/>
                <w:gridSpan w:val="3"/>
              </w:tcPr>
            </w:tcPrChange>
          </w:tcPr>
          <w:p w14:paraId="02786B75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Urinary excretion of AAMA</w:t>
            </w:r>
          </w:p>
        </w:tc>
        <w:tc>
          <w:tcPr>
            <w:tcW w:w="1350" w:type="dxa"/>
            <w:tcPrChange w:id="286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60BF156F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k_exc_AAMA</w:t>
            </w:r>
          </w:p>
        </w:tc>
        <w:tc>
          <w:tcPr>
            <w:tcW w:w="1440" w:type="dxa"/>
            <w:tcPrChange w:id="287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1DA62A6E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0.13 (Sweeney)</w:t>
            </w:r>
          </w:p>
          <w:p w14:paraId="0AB6860C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</w:p>
          <w:p w14:paraId="174123CC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0.049 (Kopp)</w:t>
            </w:r>
          </w:p>
        </w:tc>
        <w:tc>
          <w:tcPr>
            <w:tcW w:w="1260" w:type="dxa"/>
            <w:tcPrChange w:id="288" w:author="The Tien Mai" w:date="2025-09-04T13:19:00Z" w16du:dateUtc="2025-09-04T11:19:00Z">
              <w:tcPr>
                <w:tcW w:w="1350" w:type="dxa"/>
              </w:tcPr>
            </w:tcPrChange>
          </w:tcPr>
          <w:p w14:paraId="39070DBF" w14:textId="77777777" w:rsidR="002546A2" w:rsidRPr="005A47BB" w:rsidRDefault="002546A2">
            <w:pPr>
              <w:jc w:val="center"/>
              <w:rPr>
                <w:sz w:val="20"/>
                <w:szCs w:val="20"/>
                <w:lang w:val="en-US"/>
              </w:rPr>
              <w:pPrChange w:id="289" w:author="The Tien Mai" w:date="2025-09-04T13:20:00Z" w16du:dateUtc="2025-09-04T11:20:00Z">
                <w:pPr/>
              </w:pPrChange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3488" w:type="dxa"/>
            <w:tcPrChange w:id="290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5EA71A8C" w14:textId="77777777" w:rsidR="002546A2" w:rsidRPr="005A47BB" w:rsidRDefault="002546A2" w:rsidP="003773D9">
            <w:pPr>
              <w:outlineLvl w:val="0"/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Toxicokinetics of acrylamide in rats and humans following single oral administration of low doses Kopp and Dekant 2009) </w:t>
            </w:r>
          </w:p>
          <w:p w14:paraId="4BB2559C" w14:textId="77777777" w:rsidR="002546A2" w:rsidRPr="005A47BB" w:rsidRDefault="002546A2" w:rsidP="003773D9">
            <w:pPr>
              <w:outlineLvl w:val="0"/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 xml:space="preserve">Tabel3 gives coefficients of elimination. That is the excretion rate, or? </w:t>
            </w:r>
          </w:p>
          <w:p w14:paraId="138B18F7" w14:textId="77777777" w:rsidR="002546A2" w:rsidRPr="005A47BB" w:rsidRDefault="002546A2" w:rsidP="003773D9">
            <w:pPr>
              <w:outlineLvl w:val="0"/>
              <w:rPr>
                <w:sz w:val="20"/>
                <w:szCs w:val="20"/>
                <w:lang w:val="en-US"/>
              </w:rPr>
            </w:pPr>
          </w:p>
        </w:tc>
      </w:tr>
      <w:tr w:rsidR="002546A2" w:rsidRPr="005A47BB" w14:paraId="48F4F4A1" w14:textId="77777777" w:rsidTr="00774107">
        <w:trPr>
          <w:trPrChange w:id="291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tcPrChange w:id="292" w:author="The Tien Mai" w:date="2025-09-04T13:19:00Z" w16du:dateUtc="2025-09-04T11:19:00Z">
              <w:tcPr>
                <w:tcW w:w="2421" w:type="dxa"/>
                <w:gridSpan w:val="3"/>
              </w:tcPr>
            </w:tcPrChange>
          </w:tcPr>
          <w:p w14:paraId="51BFCD72" w14:textId="77777777" w:rsidR="002546A2" w:rsidRPr="005A47BB" w:rsidRDefault="002546A2" w:rsidP="003773D9">
            <w:pPr>
              <w:rPr>
                <w:color w:val="ED7D31" w:themeColor="accent2"/>
                <w:sz w:val="20"/>
                <w:szCs w:val="20"/>
                <w:lang w:val="en-US"/>
              </w:rPr>
            </w:pPr>
            <w:r w:rsidRPr="005A47BB">
              <w:rPr>
                <w:color w:val="ED7D31" w:themeColor="accent2"/>
                <w:sz w:val="20"/>
                <w:szCs w:val="20"/>
                <w:lang w:val="en-US"/>
              </w:rPr>
              <w:t>Urinary excretion of GAMA</w:t>
            </w:r>
          </w:p>
        </w:tc>
        <w:tc>
          <w:tcPr>
            <w:tcW w:w="1350" w:type="dxa"/>
            <w:tcPrChange w:id="293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46397644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k_exc_GAMA</w:t>
            </w:r>
          </w:p>
        </w:tc>
        <w:tc>
          <w:tcPr>
            <w:tcW w:w="1440" w:type="dxa"/>
            <w:tcPrChange w:id="294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257ADF1A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0.077 (Sweeney)</w:t>
            </w:r>
          </w:p>
          <w:p w14:paraId="75CDBE76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0.027 (Kopp)</w:t>
            </w:r>
          </w:p>
        </w:tc>
        <w:tc>
          <w:tcPr>
            <w:tcW w:w="1260" w:type="dxa"/>
            <w:tcPrChange w:id="295" w:author="The Tien Mai" w:date="2025-09-04T13:19:00Z" w16du:dateUtc="2025-09-04T11:19:00Z">
              <w:tcPr>
                <w:tcW w:w="1350" w:type="dxa"/>
              </w:tcPr>
            </w:tcPrChange>
          </w:tcPr>
          <w:p w14:paraId="7110A2C9" w14:textId="77777777" w:rsidR="002546A2" w:rsidRPr="005A47BB" w:rsidRDefault="002546A2">
            <w:pPr>
              <w:jc w:val="center"/>
              <w:rPr>
                <w:sz w:val="20"/>
                <w:szCs w:val="20"/>
                <w:lang w:val="en-US"/>
              </w:rPr>
              <w:pPrChange w:id="296" w:author="The Tien Mai" w:date="2025-09-04T13:20:00Z" w16du:dateUtc="2025-09-04T11:20:00Z">
                <w:pPr/>
              </w:pPrChange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3488" w:type="dxa"/>
            <w:tcPrChange w:id="297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2641E4D8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</w:p>
        </w:tc>
      </w:tr>
      <w:tr w:rsidR="002546A2" w:rsidRPr="005A47BB" w14:paraId="547B8B5B" w14:textId="77777777" w:rsidTr="00774107">
        <w:trPr>
          <w:trPrChange w:id="298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tcPrChange w:id="299" w:author="The Tien Mai" w:date="2025-09-04T13:19:00Z" w16du:dateUtc="2025-09-04T11:19:00Z">
              <w:tcPr>
                <w:tcW w:w="2421" w:type="dxa"/>
                <w:gridSpan w:val="3"/>
              </w:tcPr>
            </w:tcPrChange>
          </w:tcPr>
          <w:p w14:paraId="7859AD3C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Urinary excretion of GAOH</w:t>
            </w:r>
          </w:p>
        </w:tc>
        <w:tc>
          <w:tcPr>
            <w:tcW w:w="1350" w:type="dxa"/>
            <w:tcPrChange w:id="300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2357D474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k_exc_GAOH</w:t>
            </w:r>
          </w:p>
        </w:tc>
        <w:tc>
          <w:tcPr>
            <w:tcW w:w="1440" w:type="dxa"/>
            <w:tcPrChange w:id="301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7B7E3124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0.077</w:t>
            </w:r>
          </w:p>
        </w:tc>
        <w:tc>
          <w:tcPr>
            <w:tcW w:w="1260" w:type="dxa"/>
            <w:tcPrChange w:id="302" w:author="The Tien Mai" w:date="2025-09-04T13:19:00Z" w16du:dateUtc="2025-09-04T11:19:00Z">
              <w:tcPr>
                <w:tcW w:w="1350" w:type="dxa"/>
              </w:tcPr>
            </w:tcPrChange>
          </w:tcPr>
          <w:p w14:paraId="33302B77" w14:textId="77777777" w:rsidR="002546A2" w:rsidRPr="005A47BB" w:rsidRDefault="002546A2">
            <w:pPr>
              <w:jc w:val="center"/>
              <w:rPr>
                <w:sz w:val="20"/>
                <w:szCs w:val="20"/>
                <w:lang w:val="en-US"/>
              </w:rPr>
              <w:pPrChange w:id="303" w:author="The Tien Mai" w:date="2025-09-04T13:20:00Z" w16du:dateUtc="2025-09-04T11:20:00Z">
                <w:pPr/>
              </w:pPrChange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3488" w:type="dxa"/>
            <w:tcPrChange w:id="304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5A003198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Sweeney et al. 2010</w:t>
            </w:r>
          </w:p>
        </w:tc>
      </w:tr>
      <w:tr w:rsidR="002546A2" w:rsidRPr="005A47BB" w14:paraId="53C9741A" w14:textId="77777777" w:rsidTr="00774107">
        <w:trPr>
          <w:trPrChange w:id="305" w:author="The Tien Mai" w:date="2025-09-04T13:19:00Z" w16du:dateUtc="2025-09-04T11:19:00Z">
            <w:trPr>
              <w:gridBefore w:val="1"/>
            </w:trPr>
          </w:trPrChange>
        </w:trPr>
        <w:tc>
          <w:tcPr>
            <w:tcW w:w="2250" w:type="dxa"/>
            <w:tcPrChange w:id="306" w:author="The Tien Mai" w:date="2025-09-04T13:19:00Z" w16du:dateUtc="2025-09-04T11:19:00Z">
              <w:tcPr>
                <w:tcW w:w="2421" w:type="dxa"/>
                <w:gridSpan w:val="3"/>
              </w:tcPr>
            </w:tcPrChange>
          </w:tcPr>
          <w:p w14:paraId="229DF48F" w14:textId="77777777" w:rsidR="002546A2" w:rsidRPr="005A47BB" w:rsidRDefault="002546A2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  <w:r w:rsidRPr="005A47BB">
              <w:rPr>
                <w:color w:val="FFC000" w:themeColor="accent4"/>
                <w:sz w:val="20"/>
                <w:szCs w:val="20"/>
                <w:lang w:val="en-US"/>
              </w:rPr>
              <w:t>Urinary excretion of GA</w:t>
            </w:r>
          </w:p>
        </w:tc>
        <w:tc>
          <w:tcPr>
            <w:tcW w:w="1350" w:type="dxa"/>
            <w:tcPrChange w:id="307" w:author="The Tien Mai" w:date="2025-09-04T13:19:00Z" w16du:dateUtc="2025-09-04T11:19:00Z">
              <w:tcPr>
                <w:tcW w:w="1354" w:type="dxa"/>
                <w:gridSpan w:val="2"/>
              </w:tcPr>
            </w:tcPrChange>
          </w:tcPr>
          <w:p w14:paraId="20BBC4E7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k_exc_GA</w:t>
            </w:r>
          </w:p>
        </w:tc>
        <w:tc>
          <w:tcPr>
            <w:tcW w:w="1440" w:type="dxa"/>
            <w:tcPrChange w:id="308" w:author="The Tien Mai" w:date="2025-09-04T13:19:00Z" w16du:dateUtc="2025-09-04T11:19:00Z">
              <w:tcPr>
                <w:tcW w:w="1260" w:type="dxa"/>
                <w:gridSpan w:val="2"/>
              </w:tcPr>
            </w:tcPrChange>
          </w:tcPr>
          <w:p w14:paraId="5E7D992C" w14:textId="77777777" w:rsidR="002546A2" w:rsidRPr="005A47BB" w:rsidRDefault="002546A2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2.48</w:t>
            </w:r>
          </w:p>
        </w:tc>
        <w:tc>
          <w:tcPr>
            <w:tcW w:w="1260" w:type="dxa"/>
            <w:tcPrChange w:id="309" w:author="The Tien Mai" w:date="2025-09-04T13:19:00Z" w16du:dateUtc="2025-09-04T11:19:00Z">
              <w:tcPr>
                <w:tcW w:w="1350" w:type="dxa"/>
              </w:tcPr>
            </w:tcPrChange>
          </w:tcPr>
          <w:p w14:paraId="136A2339" w14:textId="77777777" w:rsidR="002546A2" w:rsidRPr="005A47BB" w:rsidRDefault="002546A2">
            <w:pPr>
              <w:jc w:val="center"/>
              <w:rPr>
                <w:sz w:val="20"/>
                <w:szCs w:val="20"/>
                <w:lang w:val="en-US"/>
              </w:rPr>
              <w:pPrChange w:id="310" w:author="The Tien Mai" w:date="2025-09-04T13:20:00Z" w16du:dateUtc="2025-09-04T11:20:00Z">
                <w:pPr/>
              </w:pPrChange>
            </w:pPr>
            <w:r w:rsidRPr="005A47BB">
              <w:rPr>
                <w:sz w:val="20"/>
                <w:szCs w:val="20"/>
                <w:lang w:val="en-US"/>
              </w:rPr>
              <w:t>h</w:t>
            </w:r>
            <w:r w:rsidRPr="005A47BB">
              <w:rPr>
                <w:color w:val="000000" w:themeColor="text1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3488" w:type="dxa"/>
            <w:tcPrChange w:id="311" w:author="The Tien Mai" w:date="2025-09-04T13:19:00Z" w16du:dateUtc="2025-09-04T11:19:00Z">
              <w:tcPr>
                <w:tcW w:w="2678" w:type="dxa"/>
                <w:gridSpan w:val="2"/>
              </w:tcPr>
            </w:tcPrChange>
          </w:tcPr>
          <w:p w14:paraId="69D60D4F" w14:textId="77777777" w:rsidR="002546A2" w:rsidRPr="005A47BB" w:rsidRDefault="002546A2" w:rsidP="003773D9">
            <w:pPr>
              <w:rPr>
                <w:sz w:val="20"/>
                <w:szCs w:val="20"/>
                <w:lang w:val="en-US"/>
              </w:rPr>
            </w:pPr>
            <w:r w:rsidRPr="005A47BB">
              <w:rPr>
                <w:sz w:val="20"/>
                <w:szCs w:val="20"/>
                <w:lang w:val="en-US"/>
              </w:rPr>
              <w:t>Sweeney et al. 2010</w:t>
            </w:r>
          </w:p>
        </w:tc>
      </w:tr>
      <w:tr w:rsidR="00151725" w:rsidRPr="005A47BB" w14:paraId="55B70A83" w14:textId="77777777" w:rsidTr="00774107">
        <w:trPr>
          <w:ins w:id="312" w:author="The Tien Mai" w:date="2025-09-25T13:43:00Z" w16du:dateUtc="2025-09-25T11:43:00Z"/>
        </w:trPr>
        <w:tc>
          <w:tcPr>
            <w:tcW w:w="2250" w:type="dxa"/>
          </w:tcPr>
          <w:p w14:paraId="2D638B5E" w14:textId="0B608040" w:rsidR="00151725" w:rsidRPr="005A47BB" w:rsidRDefault="00151725" w:rsidP="003773D9">
            <w:pPr>
              <w:rPr>
                <w:ins w:id="313" w:author="The Tien Mai" w:date="2025-09-25T13:43:00Z" w16du:dateUtc="2025-09-25T11:43:00Z"/>
                <w:color w:val="FFC000" w:themeColor="accent4"/>
                <w:sz w:val="20"/>
                <w:szCs w:val="20"/>
                <w:lang w:val="en-US"/>
              </w:rPr>
            </w:pPr>
            <w:r w:rsidRPr="00151725">
              <w:rPr>
                <w:color w:val="FFC000" w:themeColor="accent4"/>
                <w:sz w:val="20"/>
                <w:szCs w:val="20"/>
                <w:lang w:val="en-US"/>
              </w:rPr>
              <w:t xml:space="preserve">KM for GSH conjugation </w:t>
            </w:r>
          </w:p>
        </w:tc>
        <w:tc>
          <w:tcPr>
            <w:tcW w:w="1350" w:type="dxa"/>
          </w:tcPr>
          <w:p w14:paraId="5EE65A88" w14:textId="2A0BAF4C" w:rsidR="00151725" w:rsidRPr="005A47BB" w:rsidRDefault="00151725" w:rsidP="003773D9">
            <w:pPr>
              <w:rPr>
                <w:ins w:id="314" w:author="The Tien Mai" w:date="2025-09-25T13:43:00Z" w16du:dateUtc="2025-09-25T11:43:00Z"/>
                <w:sz w:val="20"/>
                <w:szCs w:val="20"/>
                <w:lang w:val="en-US"/>
              </w:rPr>
            </w:pPr>
            <w:r w:rsidRPr="00151725">
              <w:rPr>
                <w:sz w:val="20"/>
                <w:szCs w:val="20"/>
                <w:lang w:val="en-US"/>
              </w:rPr>
              <w:t>KMGG</w:t>
            </w:r>
          </w:p>
        </w:tc>
        <w:tc>
          <w:tcPr>
            <w:tcW w:w="1440" w:type="dxa"/>
          </w:tcPr>
          <w:p w14:paraId="462BF4E3" w14:textId="608AC342" w:rsidR="00151725" w:rsidRPr="005A47BB" w:rsidRDefault="00151725" w:rsidP="003773D9">
            <w:pPr>
              <w:tabs>
                <w:tab w:val="left" w:pos="840"/>
              </w:tabs>
              <w:rPr>
                <w:ins w:id="315" w:author="The Tien Mai" w:date="2025-09-25T13:43:00Z" w16du:dateUtc="2025-09-25T11:43:00Z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1260" w:type="dxa"/>
          </w:tcPr>
          <w:p w14:paraId="1F5E8E5F" w14:textId="6DDECBD5" w:rsidR="00151725" w:rsidRPr="005A47BB" w:rsidRDefault="00151725">
            <w:pPr>
              <w:jc w:val="center"/>
              <w:rPr>
                <w:ins w:id="316" w:author="The Tien Mai" w:date="2025-09-25T13:43:00Z" w16du:dateUtc="2025-09-25T11:43:00Z"/>
                <w:sz w:val="20"/>
                <w:szCs w:val="20"/>
                <w:lang w:val="en-US"/>
              </w:rPr>
            </w:pPr>
            <w:r w:rsidRPr="00151725">
              <w:rPr>
                <w:color w:val="FFC000" w:themeColor="accent4"/>
                <w:sz w:val="20"/>
                <w:szCs w:val="20"/>
                <w:lang w:val="en-US"/>
              </w:rPr>
              <w:t>mM</w:t>
            </w:r>
          </w:p>
        </w:tc>
        <w:tc>
          <w:tcPr>
            <w:tcW w:w="3488" w:type="dxa"/>
          </w:tcPr>
          <w:p w14:paraId="09888731" w14:textId="77777777" w:rsidR="00151725" w:rsidRPr="005A47BB" w:rsidRDefault="00151725" w:rsidP="003773D9">
            <w:pPr>
              <w:rPr>
                <w:ins w:id="317" w:author="The Tien Mai" w:date="2025-09-25T13:43:00Z" w16du:dateUtc="2025-09-25T11:43:00Z"/>
                <w:sz w:val="20"/>
                <w:szCs w:val="20"/>
                <w:lang w:val="en-US"/>
              </w:rPr>
            </w:pPr>
          </w:p>
        </w:tc>
      </w:tr>
      <w:tr w:rsidR="00151725" w:rsidRPr="005A47BB" w14:paraId="1CF3F229" w14:textId="77777777" w:rsidTr="00774107">
        <w:trPr>
          <w:ins w:id="318" w:author="The Tien Mai" w:date="2025-09-25T13:44:00Z" w16du:dateUtc="2025-09-25T11:44:00Z"/>
        </w:trPr>
        <w:tc>
          <w:tcPr>
            <w:tcW w:w="2250" w:type="dxa"/>
          </w:tcPr>
          <w:p w14:paraId="2DBF9703" w14:textId="2F3E0EEC" w:rsidR="00151725" w:rsidRPr="005A47BB" w:rsidRDefault="00A509F4" w:rsidP="003773D9">
            <w:pPr>
              <w:rPr>
                <w:ins w:id="319" w:author="The Tien Mai" w:date="2025-09-25T13:44:00Z" w16du:dateUtc="2025-09-25T11:44:00Z"/>
                <w:color w:val="FFC000" w:themeColor="accent4"/>
                <w:sz w:val="20"/>
                <w:szCs w:val="20"/>
                <w:lang w:val="en-US"/>
              </w:rPr>
            </w:pPr>
            <w:r w:rsidRPr="00A509F4">
              <w:rPr>
                <w:color w:val="FFC000" w:themeColor="accent4"/>
                <w:sz w:val="20"/>
                <w:szCs w:val="20"/>
                <w:lang w:val="en-US"/>
              </w:rPr>
              <w:t xml:space="preserve">Km with respect to GA for GSH conjugation </w:t>
            </w:r>
          </w:p>
        </w:tc>
        <w:tc>
          <w:tcPr>
            <w:tcW w:w="1350" w:type="dxa"/>
          </w:tcPr>
          <w:p w14:paraId="2A110C5B" w14:textId="67565298" w:rsidR="00151725" w:rsidRPr="005A47BB" w:rsidRDefault="00A509F4" w:rsidP="003773D9">
            <w:pPr>
              <w:rPr>
                <w:ins w:id="320" w:author="The Tien Mai" w:date="2025-09-25T13:44:00Z" w16du:dateUtc="2025-09-25T11:44:00Z"/>
                <w:sz w:val="20"/>
                <w:szCs w:val="20"/>
                <w:lang w:val="en-US"/>
              </w:rPr>
            </w:pPr>
            <w:r w:rsidRPr="00A509F4">
              <w:rPr>
                <w:sz w:val="20"/>
                <w:szCs w:val="20"/>
                <w:lang w:val="en-US"/>
              </w:rPr>
              <w:t>KMG2</w:t>
            </w:r>
          </w:p>
        </w:tc>
        <w:tc>
          <w:tcPr>
            <w:tcW w:w="1440" w:type="dxa"/>
          </w:tcPr>
          <w:p w14:paraId="6B13D6B9" w14:textId="10417B28" w:rsidR="00151725" w:rsidRPr="005A47BB" w:rsidRDefault="00A509F4" w:rsidP="003773D9">
            <w:pPr>
              <w:tabs>
                <w:tab w:val="left" w:pos="840"/>
              </w:tabs>
              <w:rPr>
                <w:ins w:id="321" w:author="The Tien Mai" w:date="2025-09-25T13:44:00Z" w16du:dateUtc="2025-09-25T11:44:00Z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1260" w:type="dxa"/>
          </w:tcPr>
          <w:p w14:paraId="732164F9" w14:textId="6658DD44" w:rsidR="00151725" w:rsidRPr="005A47BB" w:rsidRDefault="00A509F4">
            <w:pPr>
              <w:jc w:val="center"/>
              <w:rPr>
                <w:ins w:id="322" w:author="The Tien Mai" w:date="2025-09-25T13:44:00Z" w16du:dateUtc="2025-09-25T11:44:00Z"/>
                <w:sz w:val="20"/>
                <w:szCs w:val="20"/>
                <w:lang w:val="en-US"/>
              </w:rPr>
            </w:pPr>
            <w:r w:rsidRPr="00A509F4">
              <w:rPr>
                <w:color w:val="FFC000" w:themeColor="accent4"/>
                <w:sz w:val="20"/>
                <w:szCs w:val="20"/>
                <w:lang w:val="en-US"/>
              </w:rPr>
              <w:t>m</w:t>
            </w:r>
            <w:r>
              <w:rPr>
                <w:color w:val="FFC000" w:themeColor="accent4"/>
                <w:sz w:val="20"/>
                <w:szCs w:val="20"/>
                <w:lang w:val="en-US"/>
              </w:rPr>
              <w:t>g</w:t>
            </w:r>
          </w:p>
        </w:tc>
        <w:tc>
          <w:tcPr>
            <w:tcW w:w="3488" w:type="dxa"/>
          </w:tcPr>
          <w:p w14:paraId="632BA8B4" w14:textId="77777777" w:rsidR="00151725" w:rsidRPr="005A47BB" w:rsidRDefault="00151725" w:rsidP="003773D9">
            <w:pPr>
              <w:rPr>
                <w:ins w:id="323" w:author="The Tien Mai" w:date="2025-09-25T13:44:00Z" w16du:dateUtc="2025-09-25T11:44:00Z"/>
                <w:sz w:val="20"/>
                <w:szCs w:val="20"/>
                <w:lang w:val="en-US"/>
              </w:rPr>
            </w:pPr>
          </w:p>
        </w:tc>
      </w:tr>
      <w:tr w:rsidR="00A509F4" w:rsidRPr="005A47BB" w14:paraId="07990441" w14:textId="77777777" w:rsidTr="00774107">
        <w:tc>
          <w:tcPr>
            <w:tcW w:w="2250" w:type="dxa"/>
          </w:tcPr>
          <w:p w14:paraId="3E788BA7" w14:textId="42BB8EA9" w:rsidR="00A509F4" w:rsidRPr="00A509F4" w:rsidRDefault="00A509F4" w:rsidP="003773D9">
            <w:pPr>
              <w:rPr>
                <w:color w:val="FFC000" w:themeColor="accent4"/>
                <w:sz w:val="20"/>
                <w:szCs w:val="20"/>
                <w:lang w:val="en-US"/>
              </w:rPr>
            </w:pPr>
            <w:r w:rsidRPr="00A509F4">
              <w:rPr>
                <w:color w:val="FFC000" w:themeColor="accent4"/>
                <w:sz w:val="20"/>
                <w:szCs w:val="20"/>
                <w:lang w:val="en-US"/>
              </w:rPr>
              <w:t xml:space="preserve">Km with respect to </w:t>
            </w:r>
            <w:r>
              <w:rPr>
                <w:color w:val="FFC000" w:themeColor="accent4"/>
                <w:sz w:val="20"/>
                <w:szCs w:val="20"/>
                <w:lang w:val="en-US"/>
              </w:rPr>
              <w:t>A</w:t>
            </w:r>
            <w:r w:rsidRPr="00A509F4">
              <w:rPr>
                <w:color w:val="FFC000" w:themeColor="accent4"/>
                <w:sz w:val="20"/>
                <w:szCs w:val="20"/>
                <w:lang w:val="en-US"/>
              </w:rPr>
              <w:t>A for GSH conjugation</w:t>
            </w:r>
          </w:p>
        </w:tc>
        <w:tc>
          <w:tcPr>
            <w:tcW w:w="1350" w:type="dxa"/>
          </w:tcPr>
          <w:p w14:paraId="31926CFF" w14:textId="0E135EF9" w:rsidR="00A509F4" w:rsidRPr="00A509F4" w:rsidRDefault="00A509F4" w:rsidP="003773D9">
            <w:pPr>
              <w:rPr>
                <w:sz w:val="20"/>
                <w:szCs w:val="20"/>
                <w:lang w:val="en-US"/>
              </w:rPr>
            </w:pPr>
            <w:r w:rsidRPr="00A509F4">
              <w:rPr>
                <w:sz w:val="20"/>
                <w:szCs w:val="20"/>
                <w:lang w:val="en-US"/>
              </w:rPr>
              <w:t>KMG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440" w:type="dxa"/>
          </w:tcPr>
          <w:p w14:paraId="596C389E" w14:textId="44A16865" w:rsidR="00A509F4" w:rsidRDefault="00A509F4" w:rsidP="003773D9">
            <w:pPr>
              <w:tabs>
                <w:tab w:val="left" w:pos="840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260" w:type="dxa"/>
          </w:tcPr>
          <w:p w14:paraId="27C4F844" w14:textId="1C1BBA16" w:rsidR="00A509F4" w:rsidRPr="00A509F4" w:rsidRDefault="00A509F4">
            <w:pPr>
              <w:jc w:val="center"/>
              <w:rPr>
                <w:color w:val="FFC000" w:themeColor="accent4"/>
                <w:sz w:val="20"/>
                <w:szCs w:val="20"/>
                <w:lang w:val="en-US"/>
              </w:rPr>
            </w:pPr>
            <w:r>
              <w:rPr>
                <w:color w:val="FFC000" w:themeColor="accent4"/>
                <w:sz w:val="20"/>
                <w:szCs w:val="20"/>
                <w:lang w:val="en-US"/>
              </w:rPr>
              <w:t>mg</w:t>
            </w:r>
          </w:p>
        </w:tc>
        <w:tc>
          <w:tcPr>
            <w:tcW w:w="3488" w:type="dxa"/>
          </w:tcPr>
          <w:p w14:paraId="4A750DA3" w14:textId="77777777" w:rsidR="00A509F4" w:rsidRPr="005A47BB" w:rsidRDefault="00A509F4" w:rsidP="003773D9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6A729AEF" w14:textId="77777777" w:rsidR="002546A2" w:rsidRPr="005A47BB" w:rsidRDefault="002546A2" w:rsidP="002546A2">
      <w:pPr>
        <w:rPr>
          <w:b/>
          <w:bCs/>
          <w:color w:val="FFC000" w:themeColor="accent4"/>
          <w:sz w:val="20"/>
          <w:szCs w:val="20"/>
          <w:lang w:val="en-US"/>
        </w:rPr>
      </w:pPr>
    </w:p>
    <w:sectPr w:rsidR="002546A2" w:rsidRPr="005A47BB" w:rsidSect="0064590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22" w:author="Trine Husøy" w:date="2025-08-29T14:02:00Z" w:initials="TH">
    <w:p w14:paraId="639B79CB" w14:textId="77777777" w:rsidR="007F780A" w:rsidRDefault="007F780A" w:rsidP="007F780A">
      <w:pPr>
        <w:pStyle w:val="CommentText"/>
      </w:pPr>
      <w:r>
        <w:rPr>
          <w:rStyle w:val="CommentReference"/>
        </w:rPr>
        <w:annotationRef/>
      </w:r>
      <w:r>
        <w:t>Just calulated it again, to control that i do it right.</w:t>
      </w:r>
    </w:p>
    <w:p w14:paraId="5E9C3A5C" w14:textId="77777777" w:rsidR="007F780A" w:rsidRDefault="007F780A" w:rsidP="007F780A">
      <w:pPr>
        <w:pStyle w:val="CommentText"/>
      </w:pPr>
      <w:r>
        <w:t>Calculations from tissue blod using the analysed values for muscle.</w:t>
      </w:r>
    </w:p>
    <w:p w14:paraId="2A77BE8E" w14:textId="77777777" w:rsidR="007F780A" w:rsidRDefault="007F780A" w:rsidP="007F780A">
      <w:pPr>
        <w:pStyle w:val="CommentText"/>
      </w:pPr>
      <w:r>
        <w:t>Male 2h 0.23/0.64= 0.35</w:t>
      </w:r>
    </w:p>
    <w:p w14:paraId="4ED60CFA" w14:textId="77777777" w:rsidR="007F780A" w:rsidRDefault="007F780A" w:rsidP="007F780A">
      <w:pPr>
        <w:pStyle w:val="CommentText"/>
      </w:pPr>
      <w:r>
        <w:t>Male 4h 0.10/0.33=0.30</w:t>
      </w:r>
    </w:p>
    <w:p w14:paraId="04BC9FED" w14:textId="77777777" w:rsidR="007F780A" w:rsidRDefault="007F780A" w:rsidP="007F780A">
      <w:pPr>
        <w:pStyle w:val="CommentText"/>
      </w:pPr>
      <w:r>
        <w:t>Female 2h 0.26/0.69=0.38</w:t>
      </w:r>
    </w:p>
    <w:p w14:paraId="534FF70D" w14:textId="77777777" w:rsidR="007F780A" w:rsidRDefault="007F780A" w:rsidP="007F780A">
      <w:pPr>
        <w:pStyle w:val="CommentText"/>
      </w:pPr>
      <w:r>
        <w:t>Female 4h 0.15/0.32=0.47</w:t>
      </w:r>
    </w:p>
    <w:p w14:paraId="3DC59127" w14:textId="77777777" w:rsidR="007F780A" w:rsidRDefault="007F780A" w:rsidP="007F780A">
      <w:pPr>
        <w:pStyle w:val="CommentText"/>
      </w:pPr>
    </w:p>
    <w:p w14:paraId="7E94D4CE" w14:textId="77777777" w:rsidR="007F780A" w:rsidRDefault="007F780A" w:rsidP="007F780A">
      <w:pPr>
        <w:pStyle w:val="CommentText"/>
      </w:pPr>
      <w:r>
        <w:t>T</w:t>
      </w:r>
      <w:r>
        <w:rPr>
          <w:highlight w:val="yellow"/>
        </w:rPr>
        <w:t>he average would be 0.38</w:t>
      </w:r>
    </w:p>
  </w:comment>
  <w:comment w:id="132" w:author="Trine Husøy" w:date="2025-08-29T13:04:00Z" w:initials="TH">
    <w:p w14:paraId="02BBA31B" w14:textId="42A63EF1" w:rsidR="00317B91" w:rsidRDefault="000B7301" w:rsidP="00317B91">
      <w:pPr>
        <w:pStyle w:val="CommentText"/>
      </w:pPr>
      <w:r>
        <w:rPr>
          <w:rStyle w:val="CommentReference"/>
        </w:rPr>
        <w:annotationRef/>
      </w:r>
      <w:r w:rsidR="00317B91">
        <w:t xml:space="preserve">This is correct for the rats, but the values are measurable in the Doerge (2005) paper on acrylamide in mice. </w:t>
      </w:r>
    </w:p>
    <w:p w14:paraId="736CFCBA" w14:textId="77777777" w:rsidR="00317B91" w:rsidRDefault="00317B91" w:rsidP="00317B91">
      <w:pPr>
        <w:pStyle w:val="CommentText"/>
      </w:pPr>
      <w:r>
        <w:t>In mice</w:t>
      </w:r>
    </w:p>
    <w:p w14:paraId="37285513" w14:textId="77777777" w:rsidR="00317B91" w:rsidRDefault="00317B91" w:rsidP="00317B91">
      <w:pPr>
        <w:pStyle w:val="CommentText"/>
      </w:pPr>
      <w:r>
        <w:t>Male 1h 0.36/0.8=0.45</w:t>
      </w:r>
    </w:p>
    <w:p w14:paraId="21547ADE" w14:textId="77777777" w:rsidR="00317B91" w:rsidRDefault="00317B91" w:rsidP="00317B91">
      <w:pPr>
        <w:pStyle w:val="CommentText"/>
      </w:pPr>
      <w:r>
        <w:t>Male 2h 0.32/0.5=0.64</w:t>
      </w:r>
    </w:p>
    <w:p w14:paraId="40FA5CA2" w14:textId="77777777" w:rsidR="00317B91" w:rsidRDefault="00317B91" w:rsidP="00317B91">
      <w:pPr>
        <w:pStyle w:val="CommentText"/>
      </w:pPr>
      <w:r>
        <w:t>Female 1h 0.34/0.63=0.54</w:t>
      </w:r>
    </w:p>
    <w:p w14:paraId="5FC07F5A" w14:textId="77777777" w:rsidR="00317B91" w:rsidRDefault="00317B91" w:rsidP="00317B91">
      <w:pPr>
        <w:pStyle w:val="CommentText"/>
      </w:pPr>
      <w:r>
        <w:t>Female 2h 0.36/0.39=0.92</w:t>
      </w:r>
    </w:p>
    <w:p w14:paraId="5A187C08" w14:textId="77777777" w:rsidR="00317B91" w:rsidRDefault="00317B91" w:rsidP="00317B91">
      <w:pPr>
        <w:pStyle w:val="CommentText"/>
      </w:pPr>
      <w:r>
        <w:rPr>
          <w:highlight w:val="yellow"/>
        </w:rPr>
        <w:t>The average is 0.63</w:t>
      </w:r>
    </w:p>
  </w:comment>
  <w:comment w:id="154" w:author="Trine Husøy" w:date="2025-08-29T13:57:00Z" w:initials="TH">
    <w:p w14:paraId="494E4D48" w14:textId="77777777" w:rsidR="007F780A" w:rsidRDefault="007F780A" w:rsidP="007F780A">
      <w:pPr>
        <w:pStyle w:val="CommentText"/>
      </w:pPr>
      <w:r>
        <w:rPr>
          <w:rStyle w:val="CommentReference"/>
        </w:rPr>
        <w:annotationRef/>
      </w:r>
      <w:r>
        <w:t>Calculations from tissue blod using the analysed values for muscle.</w:t>
      </w:r>
    </w:p>
    <w:p w14:paraId="5BF7AE01" w14:textId="77777777" w:rsidR="007F780A" w:rsidRDefault="007F780A" w:rsidP="007F780A">
      <w:pPr>
        <w:pStyle w:val="CommentText"/>
      </w:pPr>
      <w:r>
        <w:t>Male 2h 0.51/0.64= 0.9</w:t>
      </w:r>
    </w:p>
    <w:p w14:paraId="47DB36F4" w14:textId="77777777" w:rsidR="007F780A" w:rsidRDefault="007F780A" w:rsidP="007F780A">
      <w:pPr>
        <w:pStyle w:val="CommentText"/>
      </w:pPr>
      <w:r>
        <w:t>Male 4h 0.22/0.33=0.67</w:t>
      </w:r>
    </w:p>
    <w:p w14:paraId="3FD7F945" w14:textId="77777777" w:rsidR="007F780A" w:rsidRDefault="007F780A" w:rsidP="007F780A">
      <w:pPr>
        <w:pStyle w:val="CommentText"/>
      </w:pPr>
      <w:r>
        <w:t>Female 2h 0.45/0.69=0.65</w:t>
      </w:r>
    </w:p>
    <w:p w14:paraId="5B82A29B" w14:textId="77777777" w:rsidR="007F780A" w:rsidRDefault="007F780A" w:rsidP="007F780A">
      <w:pPr>
        <w:pStyle w:val="CommentText"/>
      </w:pPr>
      <w:r>
        <w:t>Female 4h 0.20/0.32=0.63</w:t>
      </w:r>
    </w:p>
    <w:p w14:paraId="3DA50CA5" w14:textId="77777777" w:rsidR="007F780A" w:rsidRDefault="007F780A" w:rsidP="007F780A">
      <w:pPr>
        <w:pStyle w:val="CommentText"/>
      </w:pPr>
    </w:p>
    <w:p w14:paraId="632506CD" w14:textId="77777777" w:rsidR="007F780A" w:rsidRDefault="007F780A" w:rsidP="007F780A">
      <w:pPr>
        <w:pStyle w:val="CommentText"/>
      </w:pPr>
      <w:r>
        <w:t>T</w:t>
      </w:r>
      <w:r>
        <w:rPr>
          <w:highlight w:val="yellow"/>
        </w:rPr>
        <w:t>he average would be 0.71</w:t>
      </w:r>
    </w:p>
  </w:comment>
  <w:comment w:id="160" w:author="Trine Husøy" w:date="2025-08-29T12:48:00Z" w:initials="TH">
    <w:p w14:paraId="17255BE0" w14:textId="3E71F036" w:rsidR="00763E6E" w:rsidRDefault="00763E6E" w:rsidP="00763E6E">
      <w:pPr>
        <w:pStyle w:val="CommentText"/>
      </w:pPr>
      <w:r>
        <w:rPr>
          <w:rStyle w:val="CommentReference"/>
        </w:rPr>
        <w:annotationRef/>
      </w:r>
      <w:r>
        <w:t>Introduced into the table, as it was lacking</w:t>
      </w:r>
    </w:p>
  </w:comment>
  <w:comment w:id="166" w:author="Trine Husøy" w:date="2025-08-29T13:36:00Z" w:initials="TH">
    <w:p w14:paraId="6CF35C6D" w14:textId="77777777" w:rsidR="00F2154A" w:rsidRDefault="00F2154A" w:rsidP="00F2154A">
      <w:pPr>
        <w:pStyle w:val="CommentText"/>
      </w:pPr>
      <w:r>
        <w:rPr>
          <w:rStyle w:val="CommentReference"/>
        </w:rPr>
        <w:annotationRef/>
      </w:r>
      <w:r>
        <w:t>Calculations from tissue blod using the analysed values for muscle.</w:t>
      </w:r>
    </w:p>
    <w:p w14:paraId="4F2DA7E0" w14:textId="77777777" w:rsidR="00F2154A" w:rsidRDefault="00F2154A" w:rsidP="00F2154A">
      <w:pPr>
        <w:pStyle w:val="CommentText"/>
      </w:pPr>
      <w:r>
        <w:t>Male 1h 1.0/0.8=1.25</w:t>
      </w:r>
    </w:p>
    <w:p w14:paraId="258E13F8" w14:textId="77777777" w:rsidR="00F2154A" w:rsidRDefault="00F2154A" w:rsidP="00F2154A">
      <w:pPr>
        <w:pStyle w:val="CommentText"/>
      </w:pPr>
      <w:r>
        <w:t>Male 2h 00.63/0.5=1.26</w:t>
      </w:r>
    </w:p>
    <w:p w14:paraId="56A0D188" w14:textId="77777777" w:rsidR="00F2154A" w:rsidRDefault="00F2154A" w:rsidP="00F2154A">
      <w:pPr>
        <w:pStyle w:val="CommentText"/>
      </w:pPr>
      <w:r>
        <w:t>Female 1h 0.87/0.63=1.38</w:t>
      </w:r>
    </w:p>
    <w:p w14:paraId="72933056" w14:textId="77777777" w:rsidR="00F2154A" w:rsidRDefault="00F2154A" w:rsidP="00F2154A">
      <w:pPr>
        <w:pStyle w:val="CommentText"/>
      </w:pPr>
      <w:r>
        <w:t>Female 2h 0.58/0.39=1.49</w:t>
      </w:r>
    </w:p>
    <w:p w14:paraId="13B23C98" w14:textId="77777777" w:rsidR="00F2154A" w:rsidRDefault="00F2154A" w:rsidP="00F2154A">
      <w:pPr>
        <w:pStyle w:val="CommentText"/>
      </w:pPr>
    </w:p>
    <w:p w14:paraId="5B436DC7" w14:textId="77777777" w:rsidR="00F2154A" w:rsidRDefault="00F2154A" w:rsidP="00F2154A">
      <w:pPr>
        <w:pStyle w:val="CommentText"/>
      </w:pPr>
      <w:r>
        <w:t>T</w:t>
      </w:r>
      <w:r>
        <w:rPr>
          <w:highlight w:val="yellow"/>
        </w:rPr>
        <w:t>he average would be 1.35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E94D4CE" w15:done="0"/>
  <w15:commentEx w15:paraId="5A187C08" w15:done="0"/>
  <w15:commentEx w15:paraId="632506CD" w15:done="0"/>
  <w15:commentEx w15:paraId="17255BE0" w15:done="0"/>
  <w15:commentEx w15:paraId="5B436D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7AAD4FF" w16cex:dateUtc="2025-08-29T12:02:00Z"/>
  <w16cex:commentExtensible w16cex:durableId="36A2EE56" w16cex:dateUtc="2025-08-29T11:04:00Z"/>
  <w16cex:commentExtensible w16cex:durableId="5679B04A" w16cex:dateUtc="2025-08-29T11:57:00Z"/>
  <w16cex:commentExtensible w16cex:durableId="56DF09B9" w16cex:dateUtc="2025-08-29T10:48:00Z"/>
  <w16cex:commentExtensible w16cex:durableId="3EE5D4BF" w16cex:dateUtc="2025-08-29T11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E94D4CE" w16cid:durableId="47AAD4FF"/>
  <w16cid:commentId w16cid:paraId="5A187C08" w16cid:durableId="36A2EE56"/>
  <w16cid:commentId w16cid:paraId="632506CD" w16cid:durableId="5679B04A"/>
  <w16cid:commentId w16cid:paraId="17255BE0" w16cid:durableId="56DF09B9"/>
  <w16cid:commentId w16cid:paraId="5B436DC7" w16cid:durableId="3EE5D4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77AF4" w14:textId="77777777" w:rsidR="00B9261A" w:rsidRDefault="00B9261A" w:rsidP="00A94ED8">
      <w:pPr>
        <w:spacing w:after="0" w:line="240" w:lineRule="auto"/>
      </w:pPr>
      <w:r>
        <w:separator/>
      </w:r>
    </w:p>
  </w:endnote>
  <w:endnote w:type="continuationSeparator" w:id="0">
    <w:p w14:paraId="575D58B3" w14:textId="77777777" w:rsidR="00B9261A" w:rsidRDefault="00B9261A" w:rsidP="00A94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EE10F" w14:textId="77777777" w:rsidR="00B9261A" w:rsidRDefault="00B9261A" w:rsidP="00A94ED8">
      <w:pPr>
        <w:spacing w:after="0" w:line="240" w:lineRule="auto"/>
      </w:pPr>
      <w:r>
        <w:separator/>
      </w:r>
    </w:p>
  </w:footnote>
  <w:footnote w:type="continuationSeparator" w:id="0">
    <w:p w14:paraId="64C18BDC" w14:textId="77777777" w:rsidR="00B9261A" w:rsidRDefault="00B9261A" w:rsidP="00A94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A2431"/>
    <w:multiLevelType w:val="hybridMultilevel"/>
    <w:tmpl w:val="5762B9BA"/>
    <w:lvl w:ilvl="0" w:tplc="2B0230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D5846"/>
    <w:multiLevelType w:val="hybridMultilevel"/>
    <w:tmpl w:val="A9467A80"/>
    <w:lvl w:ilvl="0" w:tplc="80C80EC2">
      <w:start w:val="1"/>
      <w:numFmt w:val="decimal"/>
      <w:lvlText w:val="%1"/>
      <w:lvlJc w:val="left"/>
      <w:pPr>
        <w:ind w:left="1080" w:hanging="360"/>
      </w:pPr>
      <w:rPr>
        <w:rFonts w:hint="default"/>
        <w:sz w:val="18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2D466E"/>
    <w:multiLevelType w:val="hybridMultilevel"/>
    <w:tmpl w:val="D2EE8F6A"/>
    <w:lvl w:ilvl="0" w:tplc="12D4A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66BDE"/>
    <w:multiLevelType w:val="hybridMultilevel"/>
    <w:tmpl w:val="704A4D2C"/>
    <w:lvl w:ilvl="0" w:tplc="C996FA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22C3E"/>
    <w:multiLevelType w:val="hybridMultilevel"/>
    <w:tmpl w:val="30C8AEDC"/>
    <w:lvl w:ilvl="0" w:tplc="2B0230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A0EB0"/>
    <w:multiLevelType w:val="hybridMultilevel"/>
    <w:tmpl w:val="2B6E8E9E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2F2553D"/>
    <w:multiLevelType w:val="hybridMultilevel"/>
    <w:tmpl w:val="872ABD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A4173"/>
    <w:multiLevelType w:val="hybridMultilevel"/>
    <w:tmpl w:val="311C8A4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B1890"/>
    <w:multiLevelType w:val="hybridMultilevel"/>
    <w:tmpl w:val="920A325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D6B99"/>
    <w:multiLevelType w:val="hybridMultilevel"/>
    <w:tmpl w:val="3D2E67D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5122F"/>
    <w:multiLevelType w:val="hybridMultilevel"/>
    <w:tmpl w:val="02549A7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507F9"/>
    <w:multiLevelType w:val="hybridMultilevel"/>
    <w:tmpl w:val="0FE4DCA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7730D"/>
    <w:multiLevelType w:val="hybridMultilevel"/>
    <w:tmpl w:val="BD38A474"/>
    <w:lvl w:ilvl="0" w:tplc="91BC7E46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F83512"/>
    <w:multiLevelType w:val="hybridMultilevel"/>
    <w:tmpl w:val="45E028F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A82187"/>
    <w:multiLevelType w:val="hybridMultilevel"/>
    <w:tmpl w:val="DF80EE4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966109"/>
    <w:multiLevelType w:val="hybridMultilevel"/>
    <w:tmpl w:val="BC626F3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838734">
    <w:abstractNumId w:val="7"/>
  </w:num>
  <w:num w:numId="2" w16cid:durableId="1970932813">
    <w:abstractNumId w:val="14"/>
  </w:num>
  <w:num w:numId="3" w16cid:durableId="367223175">
    <w:abstractNumId w:val="15"/>
  </w:num>
  <w:num w:numId="4" w16cid:durableId="963269019">
    <w:abstractNumId w:val="12"/>
  </w:num>
  <w:num w:numId="5" w16cid:durableId="444613657">
    <w:abstractNumId w:val="3"/>
  </w:num>
  <w:num w:numId="6" w16cid:durableId="546380187">
    <w:abstractNumId w:val="4"/>
  </w:num>
  <w:num w:numId="7" w16cid:durableId="1917323486">
    <w:abstractNumId w:val="11"/>
  </w:num>
  <w:num w:numId="8" w16cid:durableId="1608535774">
    <w:abstractNumId w:val="10"/>
  </w:num>
  <w:num w:numId="9" w16cid:durableId="1132137010">
    <w:abstractNumId w:val="0"/>
  </w:num>
  <w:num w:numId="10" w16cid:durableId="1572422554">
    <w:abstractNumId w:val="5"/>
  </w:num>
  <w:num w:numId="11" w16cid:durableId="259535665">
    <w:abstractNumId w:val="6"/>
  </w:num>
  <w:num w:numId="12" w16cid:durableId="1978139969">
    <w:abstractNumId w:val="8"/>
  </w:num>
  <w:num w:numId="13" w16cid:durableId="277879540">
    <w:abstractNumId w:val="9"/>
  </w:num>
  <w:num w:numId="14" w16cid:durableId="1989048647">
    <w:abstractNumId w:val="13"/>
  </w:num>
  <w:num w:numId="15" w16cid:durableId="1840727995">
    <w:abstractNumId w:val="2"/>
  </w:num>
  <w:num w:numId="16" w16cid:durableId="54121477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he Tien Mai">
    <w15:presenceInfo w15:providerId="AD" w15:userId="S::The.Tien.Mai@fhi.no::d890acc7-e8d5-47f3-bc50-6c3ebe104acd"/>
  </w15:person>
  <w15:person w15:author="Trine Husøy">
    <w15:presenceInfo w15:providerId="AD" w15:userId="S::Trine.Husoy@fhi.no::b8693131-2025-4b9d-9177-2cf76d3388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FB"/>
    <w:rsid w:val="00013073"/>
    <w:rsid w:val="0001726D"/>
    <w:rsid w:val="00026E38"/>
    <w:rsid w:val="0003242B"/>
    <w:rsid w:val="00045D6C"/>
    <w:rsid w:val="00052001"/>
    <w:rsid w:val="0005246B"/>
    <w:rsid w:val="0009566D"/>
    <w:rsid w:val="000B64E8"/>
    <w:rsid w:val="000B7301"/>
    <w:rsid w:val="000E4802"/>
    <w:rsid w:val="000F046E"/>
    <w:rsid w:val="00113C04"/>
    <w:rsid w:val="0012268A"/>
    <w:rsid w:val="00151725"/>
    <w:rsid w:val="001B0356"/>
    <w:rsid w:val="001F5015"/>
    <w:rsid w:val="00203429"/>
    <w:rsid w:val="0020645D"/>
    <w:rsid w:val="0023243B"/>
    <w:rsid w:val="00237853"/>
    <w:rsid w:val="00247380"/>
    <w:rsid w:val="002546A2"/>
    <w:rsid w:val="002C531C"/>
    <w:rsid w:val="002E6EF8"/>
    <w:rsid w:val="002F776E"/>
    <w:rsid w:val="00317B91"/>
    <w:rsid w:val="003729FB"/>
    <w:rsid w:val="003740F8"/>
    <w:rsid w:val="00381EAE"/>
    <w:rsid w:val="00385FC3"/>
    <w:rsid w:val="003977AF"/>
    <w:rsid w:val="003C0278"/>
    <w:rsid w:val="003E33BF"/>
    <w:rsid w:val="003F19AB"/>
    <w:rsid w:val="00442B6D"/>
    <w:rsid w:val="00446FC7"/>
    <w:rsid w:val="00462937"/>
    <w:rsid w:val="00472925"/>
    <w:rsid w:val="004764BB"/>
    <w:rsid w:val="00481FB6"/>
    <w:rsid w:val="004840EA"/>
    <w:rsid w:val="0049517A"/>
    <w:rsid w:val="004A72BB"/>
    <w:rsid w:val="004E0377"/>
    <w:rsid w:val="004F069C"/>
    <w:rsid w:val="00522DAA"/>
    <w:rsid w:val="005311EF"/>
    <w:rsid w:val="005441F9"/>
    <w:rsid w:val="00547684"/>
    <w:rsid w:val="0055285C"/>
    <w:rsid w:val="005955D4"/>
    <w:rsid w:val="005A2F87"/>
    <w:rsid w:val="005A47BB"/>
    <w:rsid w:val="005E2BCF"/>
    <w:rsid w:val="00604183"/>
    <w:rsid w:val="0064590B"/>
    <w:rsid w:val="006840A7"/>
    <w:rsid w:val="00684882"/>
    <w:rsid w:val="006A61FC"/>
    <w:rsid w:val="006D03DC"/>
    <w:rsid w:val="006F6EC1"/>
    <w:rsid w:val="0071215F"/>
    <w:rsid w:val="00723375"/>
    <w:rsid w:val="00726A91"/>
    <w:rsid w:val="0073679C"/>
    <w:rsid w:val="00763E6E"/>
    <w:rsid w:val="007706F4"/>
    <w:rsid w:val="00774107"/>
    <w:rsid w:val="00776F6D"/>
    <w:rsid w:val="007B4DAF"/>
    <w:rsid w:val="007D5CF0"/>
    <w:rsid w:val="007E6DF2"/>
    <w:rsid w:val="007F2418"/>
    <w:rsid w:val="007F780A"/>
    <w:rsid w:val="00825DF4"/>
    <w:rsid w:val="00856C2A"/>
    <w:rsid w:val="00861E53"/>
    <w:rsid w:val="00872F3E"/>
    <w:rsid w:val="00883C96"/>
    <w:rsid w:val="0089139E"/>
    <w:rsid w:val="008C59C7"/>
    <w:rsid w:val="008F21C5"/>
    <w:rsid w:val="009010B9"/>
    <w:rsid w:val="00921FD4"/>
    <w:rsid w:val="00927105"/>
    <w:rsid w:val="0093534D"/>
    <w:rsid w:val="009372BF"/>
    <w:rsid w:val="00987078"/>
    <w:rsid w:val="00990CF9"/>
    <w:rsid w:val="009A7CF2"/>
    <w:rsid w:val="009B79A7"/>
    <w:rsid w:val="009C19F4"/>
    <w:rsid w:val="009D25E9"/>
    <w:rsid w:val="009E5FD3"/>
    <w:rsid w:val="009F1631"/>
    <w:rsid w:val="00A00D85"/>
    <w:rsid w:val="00A104FD"/>
    <w:rsid w:val="00A170D4"/>
    <w:rsid w:val="00A509F4"/>
    <w:rsid w:val="00A75772"/>
    <w:rsid w:val="00A94184"/>
    <w:rsid w:val="00A94ED8"/>
    <w:rsid w:val="00AF325D"/>
    <w:rsid w:val="00B02D78"/>
    <w:rsid w:val="00B5588D"/>
    <w:rsid w:val="00B62CF0"/>
    <w:rsid w:val="00B873D7"/>
    <w:rsid w:val="00B9261A"/>
    <w:rsid w:val="00BC5FC9"/>
    <w:rsid w:val="00C06CBA"/>
    <w:rsid w:val="00C23256"/>
    <w:rsid w:val="00C44A3C"/>
    <w:rsid w:val="00C749A6"/>
    <w:rsid w:val="00CB7286"/>
    <w:rsid w:val="00CC196C"/>
    <w:rsid w:val="00CE7559"/>
    <w:rsid w:val="00D12A04"/>
    <w:rsid w:val="00D27ED4"/>
    <w:rsid w:val="00D34570"/>
    <w:rsid w:val="00D368FF"/>
    <w:rsid w:val="00D546AD"/>
    <w:rsid w:val="00D605AA"/>
    <w:rsid w:val="00D84B1F"/>
    <w:rsid w:val="00D91B38"/>
    <w:rsid w:val="00D93D50"/>
    <w:rsid w:val="00DF1C49"/>
    <w:rsid w:val="00E01835"/>
    <w:rsid w:val="00E01B17"/>
    <w:rsid w:val="00E11B7B"/>
    <w:rsid w:val="00E268BD"/>
    <w:rsid w:val="00E33D11"/>
    <w:rsid w:val="00E41C21"/>
    <w:rsid w:val="00E45687"/>
    <w:rsid w:val="00E468A5"/>
    <w:rsid w:val="00E81EDC"/>
    <w:rsid w:val="00E9747C"/>
    <w:rsid w:val="00EA29B1"/>
    <w:rsid w:val="00EA7E3A"/>
    <w:rsid w:val="00EB192A"/>
    <w:rsid w:val="00EB6120"/>
    <w:rsid w:val="00ED3EBF"/>
    <w:rsid w:val="00EE0F18"/>
    <w:rsid w:val="00EF04EE"/>
    <w:rsid w:val="00EF2CF5"/>
    <w:rsid w:val="00F03B0B"/>
    <w:rsid w:val="00F045C8"/>
    <w:rsid w:val="00F2154A"/>
    <w:rsid w:val="00F37089"/>
    <w:rsid w:val="00F63014"/>
    <w:rsid w:val="00F7369C"/>
    <w:rsid w:val="00F92D2F"/>
    <w:rsid w:val="00FA01EB"/>
    <w:rsid w:val="00FA1016"/>
    <w:rsid w:val="00FA4101"/>
    <w:rsid w:val="00FA5321"/>
    <w:rsid w:val="00FC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F023"/>
  <w15:chartTrackingRefBased/>
  <w15:docId w15:val="{173A3B78-4BCF-4F8A-B4F1-6B7D121B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70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1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6A9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94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ED8"/>
  </w:style>
  <w:style w:type="paragraph" w:styleId="Footer">
    <w:name w:val="footer"/>
    <w:basedOn w:val="Normal"/>
    <w:link w:val="FooterChar"/>
    <w:uiPriority w:val="99"/>
    <w:unhideWhenUsed/>
    <w:rsid w:val="00A94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ED8"/>
  </w:style>
  <w:style w:type="character" w:styleId="Hyperlink">
    <w:name w:val="Hyperlink"/>
    <w:basedOn w:val="DefaultParagraphFont"/>
    <w:uiPriority w:val="99"/>
    <w:unhideWhenUsed/>
    <w:rsid w:val="002546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70D4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Caption">
    <w:name w:val="caption"/>
    <w:basedOn w:val="Normal"/>
    <w:next w:val="Normal"/>
    <w:uiPriority w:val="35"/>
    <w:unhideWhenUsed/>
    <w:qFormat/>
    <w:rsid w:val="00F92D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3E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3E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3E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E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E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73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8D1B9-F4BE-444B-A8DF-79CD552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750</Words>
  <Characters>4281</Characters>
  <Application>Microsoft Office Word</Application>
  <DocSecurity>0</DocSecurity>
  <Lines>35</Lines>
  <Paragraphs>10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Fischer-Holzhausen (Innleid)</dc:creator>
  <cp:keywords/>
  <dc:description/>
  <cp:lastModifiedBy>The Tien Mai</cp:lastModifiedBy>
  <cp:revision>44</cp:revision>
  <dcterms:created xsi:type="dcterms:W3CDTF">2022-09-12T14:38:00Z</dcterms:created>
  <dcterms:modified xsi:type="dcterms:W3CDTF">2025-09-25T11:59:00Z</dcterms:modified>
</cp:coreProperties>
</file>